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E9B56" w14:textId="77777777" w:rsidR="009D4D0D" w:rsidRPr="00E652EA" w:rsidRDefault="00443C5D">
      <w:pPr>
        <w:pStyle w:val="Author"/>
        <w:rPr>
          <w:lang w:val="es-ES"/>
        </w:rPr>
      </w:pPr>
      <w:r w:rsidRPr="00E652EA">
        <w:rPr>
          <w:lang w:val="es-ES"/>
        </w:rPr>
        <w:t>Andrés E. Quiñones</w:t>
      </w:r>
      <w:r>
        <w:rPr>
          <w:rStyle w:val="FootnoteReference"/>
        </w:rPr>
        <w:footnoteReference w:id="1"/>
      </w:r>
    </w:p>
    <w:p w14:paraId="155A2662" w14:textId="77777777" w:rsidR="009D4D0D" w:rsidRPr="00E652EA" w:rsidRDefault="00443C5D">
      <w:pPr>
        <w:pStyle w:val="Author"/>
        <w:rPr>
          <w:lang w:val="es-ES"/>
        </w:rPr>
      </w:pPr>
      <w:r w:rsidRPr="00E652EA">
        <w:rPr>
          <w:lang w:val="es-ES"/>
        </w:rPr>
        <w:t>C. Daniel Cadena</w:t>
      </w:r>
      <w:commentRangeStart w:id="0"/>
      <w:r w:rsidRPr="00E652EA">
        <w:rPr>
          <w:lang w:val="es-ES"/>
        </w:rPr>
        <w:t>*</w:t>
      </w:r>
      <w:commentRangeEnd w:id="0"/>
      <w:r w:rsidR="00E652EA">
        <w:rPr>
          <w:rStyle w:val="CommentReference"/>
        </w:rPr>
        <w:commentReference w:id="0"/>
      </w:r>
    </w:p>
    <w:p w14:paraId="3E7F460F" w14:textId="77777777" w:rsidR="009D4D0D" w:rsidRPr="00511FAF" w:rsidRDefault="00443C5D">
      <w:pPr>
        <w:pStyle w:val="Author"/>
        <w:rPr>
          <w:rPrChange w:id="1" w:author="Usuario de Microsoft Office" w:date="2023-03-22T15:40:00Z">
            <w:rPr>
              <w:lang w:val="es-ES"/>
            </w:rPr>
          </w:rPrChange>
        </w:rPr>
      </w:pPr>
      <w:proofErr w:type="spellStart"/>
      <w:r w:rsidRPr="00511FAF">
        <w:rPr>
          <w:rPrChange w:id="2" w:author="Usuario de Microsoft Office" w:date="2023-03-22T15:40:00Z">
            <w:rPr>
              <w:lang w:val="es-ES"/>
            </w:rPr>
          </w:rPrChange>
        </w:rPr>
        <w:t>Redouan</w:t>
      </w:r>
      <w:proofErr w:type="spellEnd"/>
      <w:r w:rsidRPr="00511FAF">
        <w:rPr>
          <w:rPrChange w:id="3" w:author="Usuario de Microsoft Office" w:date="2023-03-22T15:40:00Z">
            <w:rPr>
              <w:lang w:val="es-ES"/>
            </w:rPr>
          </w:rPrChange>
        </w:rPr>
        <w:t xml:space="preserve"> </w:t>
      </w:r>
      <w:proofErr w:type="spellStart"/>
      <w:r w:rsidRPr="00511FAF">
        <w:rPr>
          <w:rPrChange w:id="4" w:author="Usuario de Microsoft Office" w:date="2023-03-22T15:40:00Z">
            <w:rPr>
              <w:lang w:val="es-ES"/>
            </w:rPr>
          </w:rPrChange>
        </w:rPr>
        <w:t>Bshary</w:t>
      </w:r>
      <w:proofErr w:type="spellEnd"/>
      <w:r>
        <w:rPr>
          <w:rStyle w:val="FootnoteReference"/>
        </w:rPr>
        <w:footnoteReference w:id="2"/>
      </w:r>
    </w:p>
    <w:p w14:paraId="33AF79BA" w14:textId="77777777" w:rsidR="009D4D0D" w:rsidRDefault="00443C5D">
      <w:pPr>
        <w:pStyle w:val="Date"/>
      </w:pPr>
      <w:r>
        <w:t>March 22, 2023</w:t>
      </w:r>
    </w:p>
    <w:p w14:paraId="6DDDAAF6" w14:textId="77777777" w:rsidR="009D4D0D" w:rsidRDefault="00443C5D">
      <w:pPr>
        <w:pStyle w:val="Abstract"/>
      </w:pPr>
      <w:r>
        <w:t>Adaptive behavioural responses often depend on qualities of the interacting partner of an individual. For example, when competing for resources, an individual might be better off escalating fights with individuals of lower quality, while restraining from fighting individuals of higher quality. Communication systems involving signals of quality allow individuals to reduce uncertainty regarding the fighting ability of their partners and make more adaptive behavioral decisions. However, dishonest individuals can destabilize such communications systems. One open question is whether cognitive mechanisms, such as learning, can maintain the honesty of signals, thus, favoring their evolutionary stability. Here we present evolutionary simulations, where individuals can produce a signal proportional to their quality; and learn along their lifetime the best response to the signal emitted by their peers. In these simulations, learning on the receiver side can mediate the evolution of signals of quality on the sender side. When the cost of the signal is proportional to the quality of the sender populations are only composed of honest signalers. When the cost is not proportional to the quality of the signaler, the population is composed of both honest and dishonest signalers. We argue that learning can be a general cognitive mechanism playing a role in a wide range of communication systems.</w:t>
      </w:r>
    </w:p>
    <w:p w14:paraId="6BF489C3" w14:textId="77777777" w:rsidR="009D4D0D" w:rsidRDefault="00443C5D">
      <w:pPr>
        <w:pStyle w:val="Heading2"/>
      </w:pPr>
      <w:bookmarkStart w:id="5" w:name="introduction"/>
      <w:r>
        <w:t>Introduction</w:t>
      </w:r>
    </w:p>
    <w:p w14:paraId="1F55FB59" w14:textId="77777777" w:rsidR="00E652EA" w:rsidRDefault="00443C5D">
      <w:pPr>
        <w:pStyle w:val="FirstParagraph"/>
        <w:rPr>
          <w:ins w:id="6" w:author="Usuario de Microsoft Office" w:date="2023-03-22T15:27:00Z"/>
        </w:rPr>
      </w:pPr>
      <w:r>
        <w:t>The outcome of interactions with conspecifics individuals is an important determinant of fitness in social animals. Irrespective of whether such interactions are cooperative or competitive, the actions of interacting individuals partly determine their reproductive success. However, the best action for an individual engaging in a social interaction might vary depending on its own condition</w:t>
      </w:r>
      <w:del w:id="7" w:author="Usuario de Microsoft Office" w:date="2023-03-22T15:24:00Z">
        <w:r w:rsidDel="00E652EA">
          <w:delText>,</w:delText>
        </w:r>
      </w:del>
      <w:r>
        <w:t xml:space="preserve"> and that of individuals with whom it interacts. Thus, acting based on information about interacting partners is typically adaptive (Quiñones et al. 2016)</w:t>
      </w:r>
      <w:ins w:id="8" w:author="Usuario de Microsoft Office" w:date="2023-03-22T15:24:00Z">
        <w:r w:rsidR="00E652EA">
          <w:t>, yet</w:t>
        </w:r>
      </w:ins>
      <w:del w:id="9" w:author="Usuario de Microsoft Office" w:date="2023-03-22T15:24:00Z">
        <w:r w:rsidDel="00E652EA">
          <w:delText>.</w:delText>
        </w:r>
      </w:del>
      <w:r>
        <w:t xml:space="preserve"> </w:t>
      </w:r>
      <w:ins w:id="10" w:author="Usuario de Microsoft Office" w:date="2023-03-22T15:24:00Z">
        <w:r w:rsidR="00E652EA">
          <w:t>a</w:t>
        </w:r>
      </w:ins>
      <w:del w:id="11" w:author="Usuario de Microsoft Office" w:date="2023-03-22T15:24:00Z">
        <w:r w:rsidDel="00E652EA">
          <w:delText>A</w:delText>
        </w:r>
      </w:del>
      <w:r>
        <w:t>cquiring such information</w:t>
      </w:r>
      <w:del w:id="12" w:author="Usuario de Microsoft Office" w:date="2023-03-22T15:25:00Z">
        <w:r w:rsidDel="00E652EA">
          <w:delText>, however,</w:delText>
        </w:r>
      </w:del>
      <w:r>
        <w:t xml:space="preserve"> is far from trivial. In some cases, interacting partners (</w:t>
      </w:r>
      <w:ins w:id="13" w:author="Usuario de Microsoft Office" w:date="2023-03-22T15:25:00Z">
        <w:r w:rsidR="00E652EA">
          <w:t xml:space="preserve">i.e. </w:t>
        </w:r>
      </w:ins>
      <w:proofErr w:type="spellStart"/>
      <w:r>
        <w:t>signallers</w:t>
      </w:r>
      <w:proofErr w:type="spellEnd"/>
      <w:r>
        <w:t>) might be ‘willing’ to provide accurate information, but in others it might be in their own interest to conceal information (Johnstone 1997)</w:t>
      </w:r>
      <w:del w:id="14" w:author="Usuario de Microsoft Office" w:date="2023-03-22T15:25:00Z">
        <w:r w:rsidDel="00E652EA">
          <w:delText>,</w:delText>
        </w:r>
      </w:del>
      <w:r>
        <w:t xml:space="preserve"> or to provide deceptive information (Johnstone and Norris 1993). Typically, in a given context, some individuals benefit from broadcasting accurate information, whereas others benefit from concealing it. Take, for instance, an interaction between two individuals where one can help the other. Given some costs and benefits, a potential donor </w:t>
      </w:r>
      <w:del w:id="15" w:author="Usuario de Microsoft Office" w:date="2023-03-22T15:27:00Z">
        <w:r w:rsidDel="00E652EA">
          <w:delText xml:space="preserve">would </w:delText>
        </w:r>
      </w:del>
      <w:ins w:id="16" w:author="Usuario de Microsoft Office" w:date="2023-03-22T15:27:00Z">
        <w:r w:rsidR="00E652EA">
          <w:t xml:space="preserve">is likely to </w:t>
        </w:r>
      </w:ins>
      <w:r>
        <w:t xml:space="preserve">be interested in helping related individuals. Therefore, for a relative of the donor, broadcasting kinship would be advantageous, whereas concealing the lack of kinship would be better for an unrelated individual. Similar scenarios may apply to a variety of aspects of social life such as finding mates, feeding offspring, or engaging in dominance relationships or aggressive interactions (Bradbury and Vehrencamp 2011; Møller 1988; Tibbetts and Dale 2004). </w:t>
      </w:r>
    </w:p>
    <w:p w14:paraId="40984266" w14:textId="77777777" w:rsidR="009D4D0D" w:rsidRDefault="00443C5D">
      <w:pPr>
        <w:pStyle w:val="FirstParagraph"/>
      </w:pPr>
      <w:r>
        <w:lastRenderedPageBreak/>
        <w:t xml:space="preserve">In dominance and aggressive interactions, a crucial piece of information to guide individual actions is the fighting ability of interacting partners, which is sometimes referred to as </w:t>
      </w:r>
      <w:ins w:id="17" w:author="Usuario de Microsoft Office" w:date="2023-03-22T15:28:00Z">
        <w:r w:rsidR="00E652EA">
          <w:t>r</w:t>
        </w:r>
      </w:ins>
      <w:del w:id="18" w:author="Usuario de Microsoft Office" w:date="2023-03-22T15:28:00Z">
        <w:r w:rsidDel="00E652EA">
          <w:delText>R</w:delText>
        </w:r>
      </w:del>
      <w:r>
        <w:t xml:space="preserve">esource </w:t>
      </w:r>
      <w:ins w:id="19" w:author="Usuario de Microsoft Office" w:date="2023-03-22T15:28:00Z">
        <w:r w:rsidR="00E652EA">
          <w:t>h</w:t>
        </w:r>
      </w:ins>
      <w:del w:id="20" w:author="Usuario de Microsoft Office" w:date="2023-03-22T15:28:00Z">
        <w:r w:rsidDel="00E652EA">
          <w:delText>H</w:delText>
        </w:r>
      </w:del>
      <w:r>
        <w:t xml:space="preserve">olding </w:t>
      </w:r>
      <w:ins w:id="21" w:author="Usuario de Microsoft Office" w:date="2023-03-22T15:28:00Z">
        <w:r w:rsidR="00E652EA">
          <w:t>p</w:t>
        </w:r>
      </w:ins>
      <w:del w:id="22" w:author="Usuario de Microsoft Office" w:date="2023-03-22T15:28:00Z">
        <w:r w:rsidDel="00E652EA">
          <w:delText>P</w:delText>
        </w:r>
      </w:del>
      <w:r>
        <w:t>otential (RHP, Parker 1974)</w:t>
      </w:r>
      <w:del w:id="23" w:author="Usuario de Microsoft Office" w:date="2023-03-22T15:28:00Z">
        <w:r w:rsidDel="00E652EA">
          <w:delText>,</w:delText>
        </w:r>
      </w:del>
      <w:r>
        <w:t xml:space="preserve"> or simply as quality. Responsiveness to the quality of an opponent is central to communication systems such as those in which individuals exhibit badges of status, where a signal conveys quality (Johnstone and Norris 1993; Rohwer 1975). Such signals must be arbitrary, meaning they are not </w:t>
      </w:r>
      <w:commentRangeStart w:id="24"/>
      <w:r>
        <w:t>ontogenetically correlated with</w:t>
      </w:r>
      <w:commentRangeEnd w:id="24"/>
      <w:r w:rsidR="00E652EA">
        <w:rPr>
          <w:rStyle w:val="CommentReference"/>
        </w:rPr>
        <w:commentReference w:id="24"/>
      </w:r>
      <w:r>
        <w:t xml:space="preserve"> quality. Generally</w:t>
      </w:r>
      <w:ins w:id="25" w:author="Usuario de Microsoft Office" w:date="2023-03-22T15:28:00Z">
        <w:r w:rsidR="00E652EA">
          <w:t>,</w:t>
        </w:r>
      </w:ins>
      <w:r>
        <w:t xml:space="preserve"> signals can be evolutionarily stable whenever low</w:t>
      </w:r>
      <w:ins w:id="26" w:author="Usuario de Microsoft Office" w:date="2023-03-22T15:29:00Z">
        <w:r w:rsidR="00E652EA">
          <w:t>-</w:t>
        </w:r>
      </w:ins>
      <w:del w:id="27" w:author="Usuario de Microsoft Office" w:date="2023-03-22T15:29:00Z">
        <w:r w:rsidDel="00E652EA">
          <w:delText xml:space="preserve"> </w:delText>
        </w:r>
      </w:del>
      <w:r>
        <w:t>quality individuals pay a higher fitness cost for carrying the signal</w:t>
      </w:r>
      <w:ins w:id="28" w:author="Usuario de Microsoft Office" w:date="2023-03-22T15:29:00Z">
        <w:r w:rsidR="00E652EA">
          <w:t xml:space="preserve"> such that it is not</w:t>
        </w:r>
      </w:ins>
      <w:del w:id="29" w:author="Usuario de Microsoft Office" w:date="2023-03-22T15:29:00Z">
        <w:r w:rsidDel="00E652EA">
          <w:delText>. So, it’s no longer</w:delText>
        </w:r>
      </w:del>
      <w:r>
        <w:t xml:space="preserve"> in the interest of low</w:t>
      </w:r>
      <w:ins w:id="30" w:author="Usuario de Microsoft Office" w:date="2023-03-22T15:29:00Z">
        <w:r w:rsidR="00E652EA">
          <w:t>-</w:t>
        </w:r>
      </w:ins>
      <w:del w:id="31" w:author="Usuario de Microsoft Office" w:date="2023-03-22T15:29:00Z">
        <w:r w:rsidDel="00E652EA">
          <w:delText xml:space="preserve"> </w:delText>
        </w:r>
      </w:del>
      <w:r>
        <w:t>quality individuals to fake quality by producing a large badge. Signal costs inversely proportional to quality c</w:t>
      </w:r>
      <w:ins w:id="32" w:author="Usuario de Microsoft Office" w:date="2023-03-22T15:30:00Z">
        <w:r w:rsidR="00E652EA">
          <w:t>a</w:t>
        </w:r>
      </w:ins>
      <w:del w:id="33" w:author="Usuario de Microsoft Office" w:date="2023-03-22T15:30:00Z">
        <w:r w:rsidDel="00E652EA">
          <w:delText>o</w:delText>
        </w:r>
      </w:del>
      <w:r>
        <w:t xml:space="preserve">n come about </w:t>
      </w:r>
      <w:del w:id="34" w:author="Usuario de Microsoft Office" w:date="2023-03-22T15:30:00Z">
        <w:r w:rsidDel="00E652EA">
          <w:delText xml:space="preserve">by </w:delText>
        </w:r>
      </w:del>
      <w:ins w:id="35" w:author="Usuario de Microsoft Office" w:date="2023-03-22T15:30:00Z">
        <w:r w:rsidR="00E652EA">
          <w:t xml:space="preserve">as a result of </w:t>
        </w:r>
      </w:ins>
      <w:r>
        <w:t xml:space="preserve">the production costs of the signal, in which case the signal works like a handicap (Botero et al. 2010; Johnstone and Norris 1993; Grafen 1990; Zahavi 1975). Alternatively, the costs can come from the aggressive reaction of receivers when </w:t>
      </w:r>
      <w:commentRangeStart w:id="36"/>
      <w:r>
        <w:t xml:space="preserve">the convention of the communication is broken </w:t>
      </w:r>
      <w:commentRangeEnd w:id="36"/>
      <w:r w:rsidR="00E652EA">
        <w:rPr>
          <w:rStyle w:val="CommentReference"/>
        </w:rPr>
        <w:commentReference w:id="36"/>
      </w:r>
      <w:r>
        <w:t>(</w:t>
      </w:r>
      <w:proofErr w:type="spellStart"/>
      <w:r>
        <w:t>Enquist</w:t>
      </w:r>
      <w:proofErr w:type="spellEnd"/>
      <w:r>
        <w:t xml:space="preserve">, </w:t>
      </w:r>
      <w:proofErr w:type="spellStart"/>
      <w:r>
        <w:t>Ghirlanda</w:t>
      </w:r>
      <w:proofErr w:type="spellEnd"/>
      <w:r>
        <w:t xml:space="preserve">, and Hurd 2010; Tibbetts and Dale 2004).             </w:t>
      </w:r>
    </w:p>
    <w:p w14:paraId="2C381E52" w14:textId="77777777" w:rsidR="009D4D0D" w:rsidRDefault="00443C5D">
      <w:pPr>
        <w:pStyle w:val="BodyText"/>
      </w:pPr>
      <w:commentRangeStart w:id="37"/>
      <w:r>
        <w:t>Continue here!!!!</w:t>
      </w:r>
      <w:commentRangeEnd w:id="37"/>
      <w:r w:rsidR="00E652EA">
        <w:rPr>
          <w:rStyle w:val="CommentReference"/>
        </w:rPr>
        <w:commentReference w:id="37"/>
      </w:r>
    </w:p>
    <w:p w14:paraId="7FEFEC67" w14:textId="6DFD1663" w:rsidR="009D4D0D" w:rsidRDefault="00443C5D">
      <w:pPr>
        <w:pStyle w:val="BodyText"/>
      </w:pPr>
      <w:r>
        <w:t>A somewhat ignored component of communication systems in the context of aggressive interactions are cognitive aspects of the receiver module. Theoretical models often assume that communication systems relying on badges of status have reaction norms as their mechanistic underpinning (Botero et al. 2010), with individuals using their own quality and the</w:t>
      </w:r>
      <w:del w:id="38" w:author="Usuario de Microsoft Office" w:date="2023-03-22T15:31:00Z">
        <w:r w:rsidDel="00E652EA">
          <w:delText xml:space="preserve"> opponent’s</w:delText>
        </w:r>
      </w:del>
      <w:r>
        <w:t xml:space="preserve"> badge</w:t>
      </w:r>
      <w:ins w:id="39" w:author="Usuario de Microsoft Office" w:date="2023-03-22T15:31:00Z">
        <w:r w:rsidR="00E652EA">
          <w:t>s of opponents</w:t>
        </w:r>
      </w:ins>
      <w:r>
        <w:t xml:space="preserve"> to determine whether to aggressively engage in contests. Reaction norms allow individuals to respond to the available information without a large cognitive burden</w:t>
      </w:r>
      <w:ins w:id="40" w:author="Usuario de Microsoft Office" w:date="2023-03-22T15:32:00Z">
        <w:r w:rsidR="00E652EA">
          <w:t xml:space="preserve"> because</w:t>
        </w:r>
      </w:ins>
      <w:del w:id="41" w:author="Usuario de Microsoft Office" w:date="2023-03-22T15:32:00Z">
        <w:r w:rsidDel="00E652EA">
          <w:delText>.</w:delText>
        </w:r>
      </w:del>
      <w:r>
        <w:t xml:space="preserve"> </w:t>
      </w:r>
      <w:commentRangeStart w:id="42"/>
      <w:del w:id="43" w:author="Usuario de Microsoft Office" w:date="2023-03-22T15:32:00Z">
        <w:r w:rsidDel="00E652EA">
          <w:delText xml:space="preserve">The </w:delText>
        </w:r>
      </w:del>
      <w:r>
        <w:t>computations</w:t>
      </w:r>
      <w:commentRangeEnd w:id="42"/>
      <w:r w:rsidR="00E652EA">
        <w:rPr>
          <w:rStyle w:val="CommentReference"/>
        </w:rPr>
        <w:commentReference w:id="42"/>
      </w:r>
      <w:r>
        <w:t xml:space="preserve"> involved in the reaction norm response do not require</w:t>
      </w:r>
      <w:del w:id="44" w:author="Usuario de Microsoft Office" w:date="2023-03-22T15:32:00Z">
        <w:r w:rsidDel="00E652EA">
          <w:delText>d</w:delText>
        </w:r>
      </w:del>
      <w:r>
        <w:t xml:space="preserve"> </w:t>
      </w:r>
      <w:del w:id="45" w:author="Usuario de Microsoft Office" w:date="2023-03-22T15:32:00Z">
        <w:r w:rsidDel="00E652EA">
          <w:delText>a lot of</w:delText>
        </w:r>
      </w:del>
      <w:ins w:id="46" w:author="Usuario de Microsoft Office" w:date="2023-03-22T15:32:00Z">
        <w:r w:rsidR="00E652EA">
          <w:t>much</w:t>
        </w:r>
      </w:ins>
      <w:r>
        <w:t xml:space="preserve"> memory </w:t>
      </w:r>
      <w:ins w:id="47" w:author="Usuario de Microsoft Office" w:date="2023-03-22T15:32:00Z">
        <w:r w:rsidR="00E652EA">
          <w:t>n</w:t>
        </w:r>
      </w:ins>
      <w:r>
        <w:t xml:space="preserve">or advanced algorithmic processes. This </w:t>
      </w:r>
      <w:del w:id="48" w:author="Usuario de Microsoft Office" w:date="2023-03-22T15:32:00Z">
        <w:r w:rsidDel="003350C6">
          <w:delText xml:space="preserve">is in </w:delText>
        </w:r>
      </w:del>
      <w:r>
        <w:t>contrast</w:t>
      </w:r>
      <w:ins w:id="49" w:author="Usuario de Microsoft Office" w:date="2023-03-22T15:32:00Z">
        <w:r w:rsidR="003350C6">
          <w:t>s</w:t>
        </w:r>
      </w:ins>
      <w:r>
        <w:t xml:space="preserve"> </w:t>
      </w:r>
      <w:del w:id="50" w:author="Usuario de Microsoft Office" w:date="2023-03-22T15:33:00Z">
        <w:r w:rsidDel="003350C6">
          <w:delText xml:space="preserve">to </w:delText>
        </w:r>
      </w:del>
      <w:ins w:id="51" w:author="Usuario de Microsoft Office" w:date="2023-03-22T15:33:00Z">
        <w:r w:rsidR="003350C6">
          <w:t xml:space="preserve">with </w:t>
        </w:r>
      </w:ins>
      <w:r>
        <w:t>other information</w:t>
      </w:r>
      <w:ins w:id="52" w:author="Usuario de Microsoft Office" w:date="2023-03-22T15:33:00Z">
        <w:r w:rsidR="003350C6">
          <w:t>-</w:t>
        </w:r>
      </w:ins>
      <w:del w:id="53" w:author="Usuario de Microsoft Office" w:date="2023-03-22T15:33:00Z">
        <w:r w:rsidDel="003350C6">
          <w:delText xml:space="preserve"> </w:delText>
        </w:r>
      </w:del>
      <w:r>
        <w:t>processing mechanisms like individual recognition</w:t>
      </w:r>
      <w:del w:id="54" w:author="Usuario de Microsoft Office" w:date="2023-03-22T15:33:00Z">
        <w:r w:rsidDel="003350C6">
          <w:delText>. With individual recognition</w:delText>
        </w:r>
      </w:del>
      <w:r>
        <w:t>,</w:t>
      </w:r>
      <w:ins w:id="55" w:author="Usuario de Microsoft Office" w:date="2023-03-22T15:33:00Z">
        <w:r w:rsidR="003350C6">
          <w:t xml:space="preserve"> where</w:t>
        </w:r>
      </w:ins>
      <w:r>
        <w:t xml:space="preserve"> individuals associate cues of their peers to their quality. Because these associations must be learnt throughout the life of individual</w:t>
      </w:r>
      <w:ins w:id="56" w:author="Microsoft Office User" w:date="2023-03-23T15:18:00Z">
        <w:r w:rsidR="006206DA">
          <w:t>s</w:t>
        </w:r>
      </w:ins>
      <w:r>
        <w:t xml:space="preserve">, they have the usual cognitive requirements of associative learning processes. An alternative view of badges of status is that individuals learn to react to them based on their experiences (Guilford and Dawkins 1991), which would imply that receivers must learn to associate signals with the fighting ability of bearers just as in systems based on individual recognition. In cases where badges of status vary quantitatively (e.g. in size or intensity), fighting ability may increase monotonically with attributes of the badge and would be reinforced by every interaction. Therefore, in principle, learning in such scenarios would be faster than in systems involving individual recognition in which the association between signals and their meaning varies depending on the interacting </w:t>
      </w:r>
      <w:del w:id="57" w:author="Microsoft Office User" w:date="2023-03-23T15:19:00Z">
        <w:r w:rsidDel="006206DA">
          <w:delText>partners</w:delText>
        </w:r>
      </w:del>
      <w:ins w:id="58" w:author="Microsoft Office User" w:date="2023-03-23T15:19:00Z">
        <w:r w:rsidR="006206DA">
          <w:t>individuals</w:t>
        </w:r>
      </w:ins>
      <w:r>
        <w:t>. In any case, learning may be a central cognitive mechanism in both types of communication systems, but the role of learning in these contexts has not been thoroughly explored in the empirical nor theoretical literature.</w:t>
      </w:r>
    </w:p>
    <w:p w14:paraId="2216DC05" w14:textId="6787DCCA" w:rsidR="00DC052B" w:rsidRDefault="00443C5D">
      <w:pPr>
        <w:pStyle w:val="BodyText"/>
        <w:rPr>
          <w:ins w:id="59" w:author="Usuario de Microsoft Office" w:date="2023-03-22T15:36:00Z"/>
        </w:rPr>
      </w:pPr>
      <w:r>
        <w:t xml:space="preserve">Associative learning is a taxonomically widespread cognitive mechanism that allows individuals to associate rewards with environmental stimuli and thus behave adaptively (Heyes 2012; Macphail 1982; Staddon 2016; Behrens et al. 2008). Theory has shown that natural selection favours such associations in complex environments where conditions are difficult to predict (Dridi and Lehmann 2016). Associative learning is a flexible cognitive mechanism whose </w:t>
      </w:r>
      <w:commentRangeStart w:id="60"/>
      <w:r>
        <w:t>underpinnings</w:t>
      </w:r>
      <w:commentRangeEnd w:id="60"/>
      <w:r w:rsidR="00DC052B">
        <w:rPr>
          <w:rStyle w:val="CommentReference"/>
        </w:rPr>
        <w:commentReference w:id="60"/>
      </w:r>
      <w:r>
        <w:t xml:space="preserve"> </w:t>
      </w:r>
      <w:ins w:id="61" w:author="Usuario de Microsoft Office" w:date="2023-03-22T15:35:00Z">
        <w:r w:rsidR="00DC052B">
          <w:t xml:space="preserve">vary among </w:t>
        </w:r>
      </w:ins>
      <w:del w:id="62" w:author="Usuario de Microsoft Office" w:date="2023-03-22T15:35:00Z">
        <w:r w:rsidDel="00DC052B">
          <w:delText>show inter</w:delText>
        </w:r>
      </w:del>
      <w:r>
        <w:t>speci</w:t>
      </w:r>
      <w:del w:id="63" w:author="Usuario de Microsoft Office" w:date="2023-03-22T15:35:00Z">
        <w:r w:rsidDel="00DC052B">
          <w:delText xml:space="preserve">fic variation </w:delText>
        </w:r>
      </w:del>
      <w:ins w:id="64" w:author="Usuario de Microsoft Office" w:date="2023-03-22T15:35:00Z">
        <w:r w:rsidR="00DC052B">
          <w:t>es</w:t>
        </w:r>
      </w:ins>
      <w:ins w:id="65" w:author="Usuario de Microsoft Office" w:date="2023-03-22T15:36:00Z">
        <w:r w:rsidR="00DC052B">
          <w:t xml:space="preserve"> </w:t>
        </w:r>
      </w:ins>
      <w:r>
        <w:t>(</w:t>
      </w:r>
      <w:proofErr w:type="spellStart"/>
      <w:r>
        <w:t>Enquist</w:t>
      </w:r>
      <w:proofErr w:type="spellEnd"/>
      <w:r>
        <w:t xml:space="preserve">, Lind, and </w:t>
      </w:r>
      <w:proofErr w:type="spellStart"/>
      <w:r>
        <w:t>Ghirlanda</w:t>
      </w:r>
      <w:proofErr w:type="spellEnd"/>
      <w:r>
        <w:t xml:space="preserve"> 2016; Quiñones et al. 2019). Associative learning is not a single mechanism</w:t>
      </w:r>
      <w:del w:id="66" w:author="Usuario de Microsoft Office" w:date="2023-03-22T15:36:00Z">
        <w:r w:rsidDel="00DC052B">
          <w:delText>s</w:delText>
        </w:r>
      </w:del>
      <w:r>
        <w:t xml:space="preserve">, but rather a set of </w:t>
      </w:r>
      <w:r>
        <w:lastRenderedPageBreak/>
        <w:t xml:space="preserve">cognitive structures and processes that </w:t>
      </w:r>
      <w:del w:id="67" w:author="Usuario de Microsoft Office" w:date="2023-03-22T15:37:00Z">
        <w:r w:rsidDel="00DC052B">
          <w:delText xml:space="preserve">can </w:delText>
        </w:r>
      </w:del>
      <w:ins w:id="68" w:author="Usuario de Microsoft Office" w:date="2023-03-22T15:37:00Z">
        <w:r w:rsidR="00DC052B">
          <w:t xml:space="preserve">may </w:t>
        </w:r>
      </w:ins>
      <w:r>
        <w:t xml:space="preserve">vary in </w:t>
      </w:r>
      <w:commentRangeStart w:id="69"/>
      <w:del w:id="70" w:author="Usuario de Microsoft Office" w:date="2023-03-22T15:37:00Z">
        <w:r w:rsidDel="00DC052B">
          <w:delText xml:space="preserve">their </w:delText>
        </w:r>
      </w:del>
      <w:r>
        <w:t>scope</w:t>
      </w:r>
      <w:commentRangeEnd w:id="69"/>
      <w:r w:rsidR="00DC052B">
        <w:rPr>
          <w:rStyle w:val="CommentReference"/>
        </w:rPr>
        <w:commentReference w:id="69"/>
      </w:r>
      <w:r>
        <w:t xml:space="preserve"> and </w:t>
      </w:r>
      <w:commentRangeStart w:id="71"/>
      <w:r>
        <w:t>complexity</w:t>
      </w:r>
      <w:commentRangeEnd w:id="71"/>
      <w:r w:rsidR="00DC052B">
        <w:rPr>
          <w:rStyle w:val="CommentReference"/>
        </w:rPr>
        <w:commentReference w:id="71"/>
      </w:r>
      <w:r>
        <w:t xml:space="preserve">. Presumably, these structures and processes have been modified by natural selection and could provide new explanations for behavioural variation. Despite all this, associative learning is not often included in the narrative of evolutionary explanations of </w:t>
      </w:r>
      <w:commentRangeStart w:id="72"/>
      <w:proofErr w:type="spellStart"/>
      <w:r>
        <w:t>behavioural</w:t>
      </w:r>
      <w:proofErr w:type="spellEnd"/>
      <w:r>
        <w:t xml:space="preserve"> patterns </w:t>
      </w:r>
      <w:commentRangeEnd w:id="72"/>
      <w:r w:rsidR="00DC052B">
        <w:rPr>
          <w:rStyle w:val="CommentReference"/>
        </w:rPr>
        <w:commentReference w:id="72"/>
      </w:r>
      <w:r>
        <w:t xml:space="preserve">(Fawcett, Hamblin, and </w:t>
      </w:r>
      <w:proofErr w:type="spellStart"/>
      <w:r>
        <w:t>Giraldeau</w:t>
      </w:r>
      <w:proofErr w:type="spellEnd"/>
      <w:r>
        <w:t xml:space="preserve"> 2013; </w:t>
      </w:r>
      <w:proofErr w:type="spellStart"/>
      <w:r>
        <w:t>Kamil</w:t>
      </w:r>
      <w:proofErr w:type="spellEnd"/>
      <w:r>
        <w:t xml:space="preserve"> 1983; McAuliffe and Thornton 2015). </w:t>
      </w:r>
    </w:p>
    <w:p w14:paraId="324D2999" w14:textId="4D1E6509" w:rsidR="009D4D0D" w:rsidRDefault="00443C5D">
      <w:pPr>
        <w:pStyle w:val="BodyText"/>
      </w:pPr>
      <w:r>
        <w:t xml:space="preserve">Computational models of evolution can play an important role to overcome the lack of integration between learning </w:t>
      </w:r>
      <w:commentRangeStart w:id="73"/>
      <w:r>
        <w:t>and evolution</w:t>
      </w:r>
      <w:commentRangeEnd w:id="73"/>
      <w:r w:rsidR="00511FAF">
        <w:rPr>
          <w:rStyle w:val="CommentReference"/>
        </w:rPr>
        <w:commentReference w:id="73"/>
      </w:r>
      <w:r>
        <w:t>. Reinforcement learning theory encompasses a series of computational methods inspired on the psychological and neurological mechanisms of associative learning (Sutton and Barto 2018). This set of algorithms allows the implementation of biologically realistic problems, capturing the essence of learning processes (Frankenhuis, Panchanathan, and Barto 2018; Quiñones et al. 2019). Furthermore, these algorithms can be embedded in evolutionary simulations to generate theoretical predictions of the effect that learning can have in behavioural evolution (Leimar and McNamara 2019; Leimar and Bshary 2022b).</w:t>
      </w:r>
    </w:p>
    <w:p w14:paraId="5541A7ED" w14:textId="30486F45" w:rsidR="009D4D0D" w:rsidRDefault="00443C5D">
      <w:pPr>
        <w:pStyle w:val="BodyText"/>
      </w:pPr>
      <w:del w:id="74" w:author="Usuario de Microsoft Office" w:date="2023-03-22T15:41:00Z">
        <w:r w:rsidDel="00511FAF">
          <w:delText xml:space="preserve">Here </w:delText>
        </w:r>
      </w:del>
      <w:ins w:id="75" w:author="Usuario de Microsoft Office" w:date="2023-03-22T15:41:00Z">
        <w:r w:rsidR="00511FAF">
          <w:t>W</w:t>
        </w:r>
      </w:ins>
      <w:del w:id="76" w:author="Usuario de Microsoft Office" w:date="2023-03-22T15:41:00Z">
        <w:r w:rsidDel="00511FAF">
          <w:delText>w</w:delText>
        </w:r>
      </w:del>
      <w:r>
        <w:t xml:space="preserve">e </w:t>
      </w:r>
      <w:proofErr w:type="gramStart"/>
      <w:r>
        <w:t>present</w:t>
      </w:r>
      <w:proofErr w:type="gramEnd"/>
      <w:r>
        <w:t xml:space="preserve"> an evolutionary model where individuals use associative learning to develop a tendency to behave aggressively (or peacefully) in the context of competition over resource</w:t>
      </w:r>
      <w:ins w:id="77" w:author="Usuario de Microsoft Office" w:date="2023-03-22T15:41:00Z">
        <w:r w:rsidR="00511FAF">
          <w:t>s</w:t>
        </w:r>
      </w:ins>
      <w:del w:id="78" w:author="Usuario de Microsoft Office" w:date="2023-03-22T15:41:00Z">
        <w:r w:rsidDel="00511FAF">
          <w:delText>,</w:delText>
        </w:r>
      </w:del>
      <w:r>
        <w:t xml:space="preserve"> depending on a quantitative morphological trait (i.e.: a badge indicating quality) they perceive in their opponents. Over evolutionary time the size of the badge evolves</w:t>
      </w:r>
      <w:commentRangeStart w:id="79"/>
      <w:r>
        <w:t>, and its dependency on the individual’s quality</w:t>
      </w:r>
      <w:commentRangeEnd w:id="79"/>
      <w:r w:rsidR="00511FAF">
        <w:rPr>
          <w:rStyle w:val="CommentReference"/>
        </w:rPr>
        <w:commentReference w:id="79"/>
      </w:r>
      <w:r>
        <w:t xml:space="preserve">. Under this simple set up, individuals can use the badge as a signal of quality. We use the model to assess under what conditions we expect communication signals to evolve as handicaps or </w:t>
      </w:r>
      <w:commentRangeStart w:id="80"/>
      <w:r>
        <w:t>conventions</w:t>
      </w:r>
      <w:commentRangeEnd w:id="80"/>
      <w:r w:rsidR="00511FAF">
        <w:rPr>
          <w:rStyle w:val="CommentReference"/>
        </w:rPr>
        <w:commentReference w:id="80"/>
      </w:r>
      <w:r>
        <w:t>.</w:t>
      </w:r>
    </w:p>
    <w:p w14:paraId="52D404AA" w14:textId="77777777" w:rsidR="009D4D0D" w:rsidRDefault="00443C5D">
      <w:pPr>
        <w:pStyle w:val="Heading2"/>
      </w:pPr>
      <w:bookmarkStart w:id="81" w:name="the-model"/>
      <w:bookmarkEnd w:id="5"/>
      <w:r>
        <w:t>The model</w:t>
      </w:r>
    </w:p>
    <w:p w14:paraId="2AC3D83C" w14:textId="04AA4F4A" w:rsidR="009D4D0D" w:rsidRDefault="00443C5D">
      <w:pPr>
        <w:pStyle w:val="FirstParagraph"/>
      </w:pPr>
      <w:r>
        <w:t>We model the evolution of signals indicating individual quality in the context of agonistic interactions. For simplicity we consider a population of haploid individuals with non-overlapping generations. Individuals are born every generation with a level of quality (</w:t>
      </w:r>
      <m:oMath>
        <m:sSub>
          <m:sSubPr>
            <m:ctrlPr>
              <w:rPr>
                <w:rFonts w:ascii="Cambria Math" w:hAnsi="Cambria Math"/>
              </w:rPr>
            </m:ctrlPr>
          </m:sSubPr>
          <m:e>
            <m:r>
              <w:rPr>
                <w:rFonts w:ascii="Cambria Math" w:hAnsi="Cambria Math"/>
              </w:rPr>
              <m:t>Q</m:t>
            </m:r>
          </m:e>
          <m:sub>
            <m:r>
              <w:rPr>
                <w:rFonts w:ascii="Cambria Math" w:hAnsi="Cambria Math"/>
              </w:rPr>
              <m:t>i</m:t>
            </m:r>
          </m:sub>
        </m:sSub>
      </m:oMath>
      <w:r>
        <w:t xml:space="preserve">, where </w:t>
      </w:r>
      <m:oMath>
        <m:r>
          <w:rPr>
            <w:rFonts w:ascii="Cambria Math" w:hAnsi="Cambria Math"/>
          </w:rPr>
          <m:t>i</m:t>
        </m:r>
      </m:oMath>
      <w:r>
        <w:t xml:space="preserve"> is subscript of the population vector of size </w:t>
      </w:r>
      <m:oMath>
        <m:r>
          <w:rPr>
            <w:rFonts w:ascii="Cambria Math" w:hAnsi="Cambria Math"/>
          </w:rPr>
          <m:t>N</m:t>
        </m:r>
      </m:oMath>
      <w:r>
        <w:t xml:space="preserve">) given by a number between zero and one, which is drawn from a truncated normal distribution </w:t>
      </w:r>
      <m:oMath>
        <m:r>
          <w:rPr>
            <w:rFonts w:ascii="Cambria Math" w:hAnsi="Cambria Math"/>
          </w:rPr>
          <m:t>N</m:t>
        </m:r>
        <m:d>
          <m:dPr>
            <m:ctrlPr>
              <w:rPr>
                <w:rFonts w:ascii="Cambria Math" w:hAnsi="Cambria Math"/>
              </w:rPr>
            </m:ctrlPr>
          </m:dPr>
          <m:e>
            <m:r>
              <w:rPr>
                <w:rFonts w:ascii="Cambria Math" w:hAnsi="Cambria Math"/>
              </w:rPr>
              <m:t>0.5</m:t>
            </m:r>
            <m:r>
              <m:rPr>
                <m:sty m:val="p"/>
              </m:rPr>
              <w:rPr>
                <w:rFonts w:ascii="Cambria Math" w:hAnsi="Cambria Math"/>
              </w:rPr>
              <m:t>,</m:t>
            </m:r>
            <m:r>
              <w:rPr>
                <w:rFonts w:ascii="Cambria Math" w:hAnsi="Cambria Math"/>
              </w:rPr>
              <m:t>σ</m:t>
            </m:r>
          </m:e>
        </m:d>
      </m:oMath>
      <w:r>
        <w:t xml:space="preserve">. An individual with quality </w:t>
      </w:r>
      <m:oMath>
        <m:r>
          <w:rPr>
            <w:rFonts w:ascii="Cambria Math" w:hAnsi="Cambria Math"/>
          </w:rPr>
          <m:t>0</m:t>
        </m:r>
      </m:oMath>
      <w:r>
        <w:t xml:space="preserve"> has the lowest </w:t>
      </w:r>
      <w:del w:id="82" w:author="Usuario de Microsoft Office" w:date="2023-03-22T15:43:00Z">
        <w:r w:rsidDel="00511FAF">
          <w:delText>RHP</w:delText>
        </w:r>
      </w:del>
      <w:ins w:id="83" w:author="Usuario de Microsoft Office" w:date="2023-03-22T15:43:00Z">
        <w:r w:rsidR="00511FAF">
          <w:t>resource holding potential</w:t>
        </w:r>
      </w:ins>
      <w:r>
        <w:t xml:space="preserve">, while an individual with quality </w:t>
      </w:r>
      <m:oMath>
        <m:r>
          <w:rPr>
            <w:rFonts w:ascii="Cambria Math" w:hAnsi="Cambria Math"/>
          </w:rPr>
          <m:t>1</m:t>
        </m:r>
      </m:oMath>
      <w:r>
        <w:t xml:space="preserve"> has the highest. As they develop, individuals produce a phenotypic signal (badge), the size of which depends on their quality according to a reaction norm given by </w:t>
      </w:r>
      <m:oMath>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
                  <m:sSubPr>
                    <m:ctrlPr>
                      <w:rPr>
                        <w:rFonts w:ascii="Cambria Math" w:hAnsi="Cambria Math"/>
                      </w:rPr>
                    </m:ctrlPr>
                  </m:sSubPr>
                  <m:e>
                    <m:r>
                      <w:rPr>
                        <w:rFonts w:ascii="Cambria Math" w:hAnsi="Cambria Math"/>
                      </w:rPr>
                      <m:t>Q</m:t>
                    </m:r>
                  </m:e>
                  <m:sub>
                    <m:r>
                      <w:rPr>
                        <w:rFonts w:ascii="Cambria Math" w:hAnsi="Cambria Math"/>
                      </w:rPr>
                      <m:t>i</m:t>
                    </m:r>
                  </m:sub>
                </m:sSub>
              </m:sup>
            </m:sSup>
          </m:e>
        </m:d>
      </m:oMath>
      <w:r>
        <w:t xml:space="preserve">; where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are individual specific traits that determine the shape of the reaction norm (Fig.  A). Variation in </w:t>
      </w:r>
      <m:oMath>
        <m:sSub>
          <m:sSubPr>
            <m:ctrlPr>
              <w:rPr>
                <w:rFonts w:ascii="Cambria Math" w:hAnsi="Cambria Math"/>
              </w:rPr>
            </m:ctrlPr>
          </m:sSubPr>
          <m:e>
            <m:r>
              <w:rPr>
                <w:rFonts w:ascii="Cambria Math" w:hAnsi="Cambria Math"/>
              </w:rPr>
              <m:t>α</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means individuals can have either uninformative (flat) or informative (logistic) norms. Informative reaction norms represent a developmental program where the phenotype of the individual is determined by the environmental conditions under which it grows, thus causing a correlation between quality and signal. The size of the signal is constrained to take values between zero and one. We assume different values of these traits are given by different alleles and are inherited from mother to offspring unless, with a small probability (</w:t>
      </w:r>
      <m:oMath>
        <m:r>
          <w:rPr>
            <w:rFonts w:ascii="Cambria Math" w:hAnsi="Cambria Math"/>
          </w:rPr>
          <m:t>μ</m:t>
        </m:r>
      </m:oMath>
      <w:r>
        <w:t xml:space="preserve">), mutation changes the allelic value of the offspring by an amount taken from a normal distribution </w:t>
      </w:r>
      <m:oMath>
        <m:r>
          <w:rPr>
            <w:rFonts w:ascii="Cambria Math" w:hAnsi="Cambria Math"/>
          </w:rPr>
          <m:t>TN</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μ</m:t>
                </m:r>
              </m:sub>
            </m:sSub>
          </m:e>
        </m:d>
      </m:oMath>
      <w:r>
        <w:t>.</w:t>
      </w:r>
    </w:p>
    <w:p w14:paraId="364B2D8B" w14:textId="77777777" w:rsidR="009D4D0D" w:rsidRDefault="00443C5D">
      <w:pPr>
        <w:pStyle w:val="BodyText"/>
      </w:pPr>
      <w:r>
        <w:t xml:space="preserve">After birth, individuals go through a round of viability selection. The survival probability of an individual is given by </w:t>
      </w:r>
      <m:oMath>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k</m:t>
            </m:r>
          </m:e>
          <m:sub>
            <m:r>
              <w:rPr>
                <w:rFonts w:ascii="Cambria Math" w:hAnsi="Cambria Math"/>
              </w:rPr>
              <m:t>2</m:t>
            </m:r>
          </m:sub>
        </m:sSub>
      </m:oMath>
      <w:r>
        <w:t xml:space="preserve"> are parameter values </w:t>
      </w:r>
      <w:r>
        <w:lastRenderedPageBreak/>
        <w:t xml:space="preserve">determining the shape of the survival function. Importantly,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m:t>
        </m:r>
        <m:r>
          <w:rPr>
            <w:rFonts w:ascii="Cambria Math" w:hAnsi="Cambria Math"/>
          </w:rPr>
          <m:t>0</m:t>
        </m:r>
      </m:oMath>
      <w:r>
        <w:t xml:space="preserve"> survival probability is independent of quality, while if </w:t>
      </w:r>
      <m:oMath>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rPr>
          <m:t>&gt;</m:t>
        </m:r>
        <m:r>
          <w:rPr>
            <w:rFonts w:ascii="Cambria Math" w:hAnsi="Cambria Math"/>
          </w:rPr>
          <m:t>0</m:t>
        </m:r>
      </m:oMath>
      <w:r>
        <w:t xml:space="preserve"> lower quality individuals pay a higher price for similar-sized badge, fulfilling the core assumption of the handicap principle (Botero et al. 2010; Grafen 1990; Johnstone and Norris 1993).</w:t>
      </w:r>
    </w:p>
    <w:p w14:paraId="7D1F0CBA" w14:textId="66C79CAE" w:rsidR="009D4D0D" w:rsidRDefault="00443C5D">
      <w:pPr>
        <w:pStyle w:val="BodyText"/>
      </w:pPr>
      <w:r>
        <w:t xml:space="preserve">Individuals who survive engage in a series of pairwise interactions where they compete for resources.         In each interaction individuals must decide whether to escalate a fight or not. Following the classic </w:t>
      </w:r>
      <w:r>
        <w:rPr>
          <w:i/>
          <w:iCs/>
        </w:rPr>
        <w:t>hawk-dove</w:t>
      </w:r>
      <w:r>
        <w:t xml:space="preserve"> game (Maynard-Smith 1982)</w:t>
      </w:r>
      <w:ins w:id="84" w:author="Usuario de Microsoft Office" w:date="2023-03-22T15:46:00Z">
        <w:r w:rsidR="00511FAF">
          <w:t>.</w:t>
        </w:r>
      </w:ins>
      <w:del w:id="85" w:author="Usuario de Microsoft Office" w:date="2023-03-22T15:46:00Z">
        <w:r w:rsidDel="00511FAF">
          <w:delText>,</w:delText>
        </w:r>
      </w:del>
      <w:r>
        <w:t xml:space="preserve"> </w:t>
      </w:r>
      <w:ins w:id="86" w:author="Usuario de Microsoft Office" w:date="2023-03-22T15:46:00Z">
        <w:r w:rsidR="00511FAF">
          <w:t>I</w:t>
        </w:r>
      </w:ins>
      <w:del w:id="87" w:author="Usuario de Microsoft Office" w:date="2023-03-22T15:46:00Z">
        <w:r w:rsidDel="00511FAF">
          <w:delText>i</w:delText>
        </w:r>
      </w:del>
      <w:r>
        <w:t xml:space="preserve">f the focal individual fights and its partner does not, the focal gets as pay-off the resource of value </w:t>
      </w:r>
      <m:oMath>
        <m:r>
          <w:rPr>
            <w:rFonts w:ascii="Cambria Math" w:hAnsi="Cambria Math"/>
          </w:rPr>
          <m:t>V</m:t>
        </m:r>
      </m:oMath>
      <w:r>
        <w:t xml:space="preserve"> while its partner gets nothing</w:t>
      </w:r>
      <w:ins w:id="88" w:author="Usuario de Microsoft Office" w:date="2023-03-22T15:46:00Z">
        <w:r w:rsidR="00511FAF">
          <w:t>.</w:t>
        </w:r>
      </w:ins>
      <w:del w:id="89" w:author="Usuario de Microsoft Office" w:date="2023-03-22T15:46:00Z">
        <w:r w:rsidDel="00511FAF">
          <w:delText>;</w:delText>
        </w:r>
      </w:del>
      <w:r>
        <w:t xml:space="preserve"> </w:t>
      </w:r>
      <w:ins w:id="90" w:author="Usuario de Microsoft Office" w:date="2023-03-22T15:46:00Z">
        <w:r w:rsidR="00511FAF">
          <w:t>I</w:t>
        </w:r>
      </w:ins>
      <w:del w:id="91" w:author="Usuario de Microsoft Office" w:date="2023-03-22T15:46:00Z">
        <w:r w:rsidDel="00511FAF">
          <w:delText>i</w:delText>
        </w:r>
      </w:del>
      <w:r>
        <w:t>f both individuals restrain from fighting, then they split up the resource in half</w:t>
      </w:r>
      <w:ins w:id="92" w:author="Usuario de Microsoft Office" w:date="2023-03-22T15:46:00Z">
        <w:r w:rsidR="00511FAF">
          <w:t xml:space="preserve">. Finally, </w:t>
        </w:r>
      </w:ins>
      <w:del w:id="93" w:author="Usuario de Microsoft Office" w:date="2023-03-22T15:46:00Z">
        <w:r w:rsidDel="00511FAF">
          <w:delText xml:space="preserve">; </w:delText>
        </w:r>
      </w:del>
      <w:r>
        <w:t xml:space="preserve">if both decide to fight they split up the cost of fighting and the winner takes over the resource. We further assume that the probability of wining a fight for the focal individual depends on the difference in quality between it and its interacting partner; specifically it is given by </w:t>
      </w:r>
      <m:oMath>
        <m:sSub>
          <m:sSubPr>
            <m:ctrlPr>
              <w:rPr>
                <w:rFonts w:ascii="Cambria Math" w:hAnsi="Cambria Math"/>
              </w:rPr>
            </m:ctrlPr>
          </m:sSubPr>
          <m:e>
            <m:r>
              <w:rPr>
                <w:rFonts w:ascii="Cambria Math" w:hAnsi="Cambria Math"/>
              </w:rPr>
              <m:t>p</m:t>
            </m:r>
          </m:e>
          <m:sub>
            <m:r>
              <w:rPr>
                <w:rFonts w:ascii="Cambria Math" w:hAnsi="Cambria Math"/>
              </w:rPr>
              <m:t>ij</m:t>
            </m:r>
          </m:sub>
        </m:sSub>
        <m:r>
          <m:rPr>
            <m:sty m:val="p"/>
          </m:rP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j</m:t>
                        </m:r>
                      </m:sub>
                    </m:sSub>
                  </m:e>
                </m:d>
              </m:sup>
            </m:sSup>
          </m:e>
        </m:d>
      </m:oMath>
      <w:r>
        <w:t xml:space="preserve">, where </w:t>
      </w:r>
      <m:oMath>
        <m:sSub>
          <m:sSubPr>
            <m:ctrlPr>
              <w:rPr>
                <w:rFonts w:ascii="Cambria Math" w:hAnsi="Cambria Math"/>
              </w:rPr>
            </m:ctrlPr>
          </m:sSubPr>
          <m:e>
            <m:r>
              <w:rPr>
                <w:rFonts w:ascii="Cambria Math" w:hAnsi="Cambria Math"/>
              </w:rPr>
              <m:t>k</m:t>
            </m:r>
          </m:e>
          <m:sub>
            <m:r>
              <w:rPr>
                <w:rFonts w:ascii="Cambria Math" w:hAnsi="Cambria Math"/>
              </w:rPr>
              <m:t>3</m:t>
            </m:r>
          </m:sub>
        </m:sSub>
      </m:oMath>
      <w:r>
        <w:t xml:space="preserve"> is a parameter defining how strong</w:t>
      </w:r>
      <w:ins w:id="94" w:author="Usuario de Microsoft Office" w:date="2023-03-22T15:46:00Z">
        <w:r w:rsidR="00511FAF">
          <w:t>ly</w:t>
        </w:r>
      </w:ins>
      <w:r>
        <w:t xml:space="preserve"> </w:t>
      </w:r>
      <w:ins w:id="95" w:author="Usuario de Microsoft Office" w:date="2023-03-22T15:47:00Z">
        <w:r w:rsidR="00511FAF">
          <w:t>does difference in</w:t>
        </w:r>
      </w:ins>
      <w:del w:id="96" w:author="Usuario de Microsoft Office" w:date="2023-03-22T15:47:00Z">
        <w:r w:rsidDel="00511FAF">
          <w:delText>the</w:delText>
        </w:r>
      </w:del>
      <w:r>
        <w:t xml:space="preserve"> quality </w:t>
      </w:r>
      <w:del w:id="97" w:author="Usuario de Microsoft Office" w:date="2023-03-22T15:47:00Z">
        <w:r w:rsidDel="00511FAF">
          <w:delText xml:space="preserve">difference </w:delText>
        </w:r>
      </w:del>
      <w:r>
        <w:t xml:space="preserve">determines </w:t>
      </w:r>
      <w:del w:id="98" w:author="Usuario de Microsoft Office" w:date="2023-03-22T15:47:00Z">
        <w:r w:rsidDel="00511FAF">
          <w:delText xml:space="preserve">the </w:delText>
        </w:r>
      </w:del>
      <w:r>
        <w:t xml:space="preserve">winning probability, and </w:t>
      </w:r>
      <m:oMath>
        <m:r>
          <w:rPr>
            <w:rFonts w:ascii="Cambria Math" w:hAnsi="Cambria Math"/>
          </w:rPr>
          <m:t>i</m:t>
        </m:r>
      </m:oMath>
      <w:r>
        <w:t xml:space="preserve"> and </w:t>
      </w:r>
      <m:oMath>
        <m:r>
          <w:rPr>
            <w:rFonts w:ascii="Cambria Math" w:hAnsi="Cambria Math"/>
          </w:rPr>
          <m:t>j</m:t>
        </m:r>
      </m:oMath>
      <w:r>
        <w:t xml:space="preserve"> denote the the position in the population vector of the focal and its interacting partner, respectively.</w:t>
      </w:r>
    </w:p>
    <w:p w14:paraId="003BEB17" w14:textId="77777777" w:rsidR="00CE7BC0" w:rsidRDefault="00443C5D">
      <w:pPr>
        <w:pStyle w:val="BodyText"/>
        <w:rPr>
          <w:ins w:id="99" w:author="Usuario de Microsoft Office" w:date="2023-03-22T15:51:00Z"/>
        </w:rPr>
      </w:pPr>
      <w:r>
        <w:t xml:space="preserve">The decision of whether to escalate a fight against an interacting partner can depend on the size of the partner’s badge, </w:t>
      </w:r>
      <w:ins w:id="100" w:author="Usuario de Microsoft Office" w:date="2023-03-22T15:47:00Z">
        <w:r w:rsidR="00511FAF">
          <w:t xml:space="preserve">with </w:t>
        </w:r>
      </w:ins>
      <w:r>
        <w:t xml:space="preserve">the dependency </w:t>
      </w:r>
      <w:del w:id="101" w:author="Usuario de Microsoft Office" w:date="2023-03-22T15:47:00Z">
        <w:r w:rsidDel="00511FAF">
          <w:delText xml:space="preserve">is </w:delText>
        </w:r>
      </w:del>
      <w:ins w:id="102" w:author="Usuario de Microsoft Office" w:date="2023-03-22T15:47:00Z">
        <w:r w:rsidR="00511FAF">
          <w:t xml:space="preserve">being </w:t>
        </w:r>
      </w:ins>
      <w:r>
        <w:t xml:space="preserve">determined by the </w:t>
      </w:r>
      <w:proofErr w:type="spellStart"/>
      <w:r>
        <w:t>focal’s</w:t>
      </w:r>
      <w:proofErr w:type="spellEnd"/>
      <w:r>
        <w:t xml:space="preserve"> experiences through a learning process. We implement learning using the actor-critic approach from reinforcement learning (RL) theory (Sutton and </w:t>
      </w:r>
      <w:proofErr w:type="spellStart"/>
      <w:r>
        <w:t>Barto</w:t>
      </w:r>
      <w:proofErr w:type="spellEnd"/>
      <w:r>
        <w:t xml:space="preserve"> 2018; </w:t>
      </w:r>
      <w:proofErr w:type="spellStart"/>
      <w:r>
        <w:t>Quiñones</w:t>
      </w:r>
      <w:proofErr w:type="spellEnd"/>
      <w:r>
        <w:t xml:space="preserve"> et al. 2019; Leimar and McNamara 2019). Individuals estimate the reward (pay-off) expected from interacting with partners of different badge sizes (the critic in RL terminology). After each interaction they update the estimate of reward proportionally to the difference between their current estimate and the observed reward (prediction error </w:t>
      </w:r>
      <m:oMath>
        <m:r>
          <w:rPr>
            <w:rFonts w:ascii="Cambria Math" w:hAnsi="Cambria Math"/>
          </w:rPr>
          <m:t>δ</m:t>
        </m:r>
      </m:oMath>
      <w:r>
        <w:t>) and to the speed of learning (</w:t>
      </w:r>
      <m:oMath>
        <m:r>
          <m:rPr>
            <m:sty m:val="p"/>
          </m:rPr>
          <w:rPr>
            <w:rFonts w:ascii="Cambria Math" w:hAnsi="Cambria Math"/>
          </w:rPr>
          <m:t>A</m:t>
        </m:r>
      </m:oMath>
      <w:r>
        <w:t xml:space="preserve">). Furthermore, individuals express different probabilities of retreating/attacking depending on the badge size of their opponent (the actor in RL). They update the probability of retreating/attacking up or down depending on whether retreating/attacking leads to an increase in the reward estimation. </w:t>
      </w:r>
      <w:del w:id="103" w:author="Usuario de Microsoft Office" w:date="2023-03-22T15:48:00Z">
        <w:r w:rsidDel="00511FAF">
          <w:delText>So</w:delText>
        </w:r>
      </w:del>
      <w:ins w:id="104" w:author="Usuario de Microsoft Office" w:date="2023-03-22T15:48:00Z">
        <w:r w:rsidR="00511FAF">
          <w:t>Thus</w:t>
        </w:r>
      </w:ins>
      <w:r>
        <w:t xml:space="preserve">, if a focal individual decides to escalate a fight against an individual with small badge and this leads to an increase </w:t>
      </w:r>
      <w:commentRangeStart w:id="105"/>
      <w:r>
        <w:t>in the reward estimation</w:t>
      </w:r>
      <w:commentRangeEnd w:id="105"/>
      <w:r w:rsidR="00511FAF">
        <w:rPr>
          <w:rStyle w:val="CommentReference"/>
        </w:rPr>
        <w:commentReference w:id="105"/>
      </w:r>
      <w:r>
        <w:t xml:space="preserve">, then the focal individual will increase the probability of escalating fights with individuals of small badges in the future. </w:t>
      </w:r>
    </w:p>
    <w:p w14:paraId="1557D976" w14:textId="77777777" w:rsidR="00CE7BC0" w:rsidRDefault="00CE7BC0">
      <w:pPr>
        <w:pStyle w:val="BodyText"/>
        <w:rPr>
          <w:ins w:id="106" w:author="Usuario de Microsoft Office" w:date="2023-03-22T15:51:00Z"/>
        </w:rPr>
      </w:pPr>
    </w:p>
    <w:p w14:paraId="2B38369B" w14:textId="15B67FF7" w:rsidR="009D4D0D" w:rsidRDefault="00443C5D">
      <w:pPr>
        <w:pStyle w:val="BodyText"/>
      </w:pPr>
      <w:commentRangeStart w:id="107"/>
      <w:r>
        <w:t>Given</w:t>
      </w:r>
      <w:commentRangeEnd w:id="107"/>
      <w:r w:rsidR="00CE7BC0">
        <w:rPr>
          <w:rStyle w:val="CommentReference"/>
        </w:rPr>
        <w:commentReference w:id="107"/>
      </w:r>
      <w:r>
        <w:t xml:space="preserve"> that badge size is a real number between 0 and 1, there are infinitely many badge sizes. Thus, the reward estimation, as well as the probability of retreating/attacking, must be generalized across different values. To implement generalization we use the linear function approximation method based on radial basis functions (Sutton and Barto 2018). Specifically, we pick </w:t>
      </w:r>
      <m:oMath>
        <m:r>
          <w:rPr>
            <w:rFonts w:ascii="Cambria Math" w:hAnsi="Cambria Math"/>
          </w:rPr>
          <m:t>c</m:t>
        </m:r>
      </m:oMath>
      <w:r>
        <w:t xml:space="preserve"> feature centres, which are evenly spaced values along the badge size interval ([0,1]) where the updates are focused. For </w:t>
      </w:r>
      <w:del w:id="108" w:author="Usuario de Microsoft Office" w:date="2023-03-22T15:49:00Z">
        <w:r w:rsidDel="00CE7BC0">
          <w:delText xml:space="preserve">the sake of </w:delText>
        </w:r>
      </w:del>
      <w:r>
        <w:t xml:space="preserve">simplicity we keep the location of these feature centres constant and the same for all individuals, </w:t>
      </w:r>
      <w:commentRangeStart w:id="109"/>
      <w:proofErr w:type="spellStart"/>
      <w:r>
        <w:t>the</w:t>
      </w:r>
      <w:proofErr w:type="spellEnd"/>
      <w:r>
        <w:t xml:space="preserve"> are </w:t>
      </w:r>
      <w:commentRangeEnd w:id="109"/>
      <w:r w:rsidR="00CE7BC0">
        <w:rPr>
          <w:rStyle w:val="CommentReference"/>
        </w:rPr>
        <w:commentReference w:id="109"/>
      </w:r>
      <w:r>
        <w:t xml:space="preserve">stored in the vector </w:t>
      </w:r>
      <m:oMath>
        <m:r>
          <m:rPr>
            <m:sty m:val="b"/>
          </m:rPr>
          <w:rPr>
            <w:rFonts w:ascii="Cambria Math" w:hAnsi="Cambria Math"/>
          </w:rPr>
          <m:t>b</m:t>
        </m:r>
      </m:oMath>
      <w:r>
        <w:t xml:space="preserve"> . Each of these feature centres is associated with a weight for reward estimation and tendency to play retreat in a given interaction. The reward estimation and the tendency to retreat are calculated </w:t>
      </w:r>
      <w:del w:id="110" w:author="Usuario de Microsoft Office" w:date="2023-03-22T15:50:00Z">
        <w:r w:rsidDel="00CE7BC0">
          <w:delText>(</w:delText>
        </w:r>
      </w:del>
      <w:r>
        <w:t>in every interaction</w:t>
      </w:r>
      <w:del w:id="111" w:author="Usuario de Microsoft Office" w:date="2023-03-22T15:50:00Z">
        <w:r w:rsidDel="00CE7BC0">
          <w:delText>)</w:delText>
        </w:r>
      </w:del>
      <w:r>
        <w:t xml:space="preserve"> as the sum of the weights associated with each </w:t>
      </w:r>
      <w:r>
        <w:lastRenderedPageBreak/>
        <w:t xml:space="preserve">feature centre, weighted by the response triggered by the feature (Fig.  B, dots represent the feature weights). The response </w:t>
      </w:r>
      <w:commentRangeStart w:id="112"/>
      <w:r>
        <w:t xml:space="preserve">of </w:t>
      </w:r>
      <w:commentRangeEnd w:id="112"/>
      <w:r w:rsidR="00CE7BC0">
        <w:rPr>
          <w:rStyle w:val="CommentReference"/>
        </w:rPr>
        <w:commentReference w:id="112"/>
      </w:r>
      <w:r>
        <w:t xml:space="preserve">each feature </w:t>
      </w:r>
      <w:proofErr w:type="spellStart"/>
      <w:r>
        <w:t>centre</w:t>
      </w:r>
      <w:proofErr w:type="spellEnd"/>
      <w:r>
        <w:t xml:space="preserve"> diminishes as a Gaussian function with the distance between the feature centre and the badge size of the </w:t>
      </w:r>
      <w:commentRangeStart w:id="113"/>
      <w:r>
        <w:t>partner</w:t>
      </w:r>
      <w:commentRangeEnd w:id="113"/>
      <w:r w:rsidR="00CE7BC0">
        <w:rPr>
          <w:rStyle w:val="CommentReference"/>
        </w:rPr>
        <w:commentReference w:id="113"/>
      </w:r>
      <w:r>
        <w:t xml:space="preserve"> (Fig.  B, grey line). Formally, the reward estimation </w:t>
      </w:r>
      <m:oMath>
        <m:acc>
          <m:accPr>
            <m:ctrlPr>
              <w:rPr>
                <w:rFonts w:ascii="Cambria Math" w:hAnsi="Cambria Math"/>
              </w:rPr>
            </m:ctrlPr>
          </m:accPr>
          <m:e>
            <m:r>
              <w:rPr>
                <w:rFonts w:ascii="Cambria Math" w:hAnsi="Cambria Math"/>
              </w:rPr>
              <m:t>R</m:t>
            </m:r>
          </m:e>
        </m:acc>
      </m:oMath>
      <w:r>
        <w:t xml:space="preserve"> when the focal individual (</w:t>
      </w:r>
      <m:oMath>
        <m:r>
          <w:rPr>
            <w:rFonts w:ascii="Cambria Math" w:hAnsi="Cambria Math"/>
          </w:rPr>
          <m:t>i</m:t>
        </m:r>
      </m:oMath>
      <w:r>
        <w:t xml:space="preserve">) faces individual </w:t>
      </w:r>
      <m:oMath>
        <m:r>
          <w:rPr>
            <w:rFonts w:ascii="Cambria Math" w:hAnsi="Cambria Math"/>
          </w:rPr>
          <m:t>j</m:t>
        </m:r>
      </m:oMath>
      <w:r>
        <w:t xml:space="preserve"> is given by,</w:t>
      </w:r>
      <w:r>
        <w:br/>
      </w:r>
    </w:p>
    <w:p w14:paraId="269395AD" w14:textId="77777777" w:rsidR="009D4D0D" w:rsidRDefault="00443C5D">
      <w:pPr>
        <w:pStyle w:val="BodyText"/>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z</m:t>
            </m:r>
          </m:sub>
        </m:sSub>
      </m:oMath>
      <w:r>
        <w:t xml:space="preserve"> is the weight of feature centre </w:t>
      </w:r>
      <m:oMath>
        <m:r>
          <w:rPr>
            <w:rFonts w:ascii="Cambria Math" w:hAnsi="Cambria Math"/>
          </w:rPr>
          <m:t>z</m:t>
        </m:r>
      </m:oMath>
      <w:r>
        <w:t xml:space="preserve"> on the reward estimation; and </w:t>
      </w:r>
      <m:oMath>
        <m:r>
          <w:rPr>
            <w:rFonts w:ascii="Cambria Math" w:hAnsi="Cambria Math"/>
          </w:rPr>
          <m:t>θ</m:t>
        </m:r>
      </m:oMath>
      <w:r>
        <w:t xml:space="preserve"> is the width of the generalization function. Similarly, the tendency to retreat is given by the sum of feature weights associated with the actor, and the probability is obtained by applying a logistic transformation (Fig.  B, black line). So formally, the log-odds to retreat when facing individual </w:t>
      </w:r>
      <m:oMath>
        <m:r>
          <w:rPr>
            <w:rFonts w:ascii="Cambria Math" w:hAnsi="Cambria Math"/>
          </w:rPr>
          <m:t>j</m:t>
        </m:r>
      </m:oMath>
      <w:r>
        <w:t xml:space="preserve"> is</w:t>
      </w:r>
    </w:p>
    <w:p w14:paraId="06E1DEA0" w14:textId="77777777" w:rsidR="009D4D0D" w:rsidRDefault="009D4D0D">
      <w:pPr>
        <w:pStyle w:val="BodyText"/>
      </w:pPr>
    </w:p>
    <w:p w14:paraId="22264C43" w14:textId="77777777" w:rsidR="009D4D0D" w:rsidRDefault="00443C5D">
      <w:pPr>
        <w:pStyle w:val="BodyText"/>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z</m:t>
            </m:r>
          </m:sub>
        </m:sSub>
      </m:oMath>
      <w:r>
        <w:t xml:space="preserve"> is the weight of feature centre </w:t>
      </w:r>
      <m:oMath>
        <m:r>
          <w:rPr>
            <w:rFonts w:ascii="Cambria Math" w:hAnsi="Cambria Math"/>
          </w:rPr>
          <m:t>z</m:t>
        </m:r>
      </m:oMath>
      <w:r>
        <w:t xml:space="preserve"> on the tendency to retreat.</w:t>
      </w:r>
    </w:p>
    <w:p w14:paraId="3248594B" w14:textId="3A647F94" w:rsidR="009D4D0D" w:rsidRDefault="00443C5D">
      <w:pPr>
        <w:pStyle w:val="BodyText"/>
      </w:pPr>
      <w:r>
        <w:t xml:space="preserve">Individuals interact </w:t>
      </w:r>
      <w:commentRangeStart w:id="114"/>
      <w:r>
        <w:t xml:space="preserve">as </w:t>
      </w:r>
      <w:commentRangeEnd w:id="114"/>
      <w:r w:rsidR="00CE7BC0">
        <w:rPr>
          <w:rStyle w:val="CommentReference"/>
        </w:rPr>
        <w:commentReference w:id="114"/>
      </w:r>
      <w:r>
        <w:t xml:space="preserve">the focal individual </w:t>
      </w:r>
      <m:oMath>
        <m:r>
          <w:rPr>
            <w:rFonts w:ascii="Cambria Math" w:hAnsi="Cambria Math"/>
          </w:rPr>
          <m:t>n</m:t>
        </m:r>
      </m:oMath>
      <w:r>
        <w:t xml:space="preserve"> times, and the interaction partner is chosen at random. Thus, the expected number of interactions for each individual </w:t>
      </w:r>
      <w:ins w:id="115" w:author="Usuario de Microsoft Office" w:date="2023-03-22T15:54:00Z">
        <w:r w:rsidR="00CE7BC0">
          <w:t xml:space="preserve">over their lifetime </w:t>
        </w:r>
      </w:ins>
      <w:r>
        <w:t xml:space="preserve">is </w:t>
      </w:r>
      <m:oMath>
        <m:r>
          <w:rPr>
            <w:rFonts w:ascii="Cambria Math" w:hAnsi="Cambria Math"/>
          </w:rPr>
          <m:t>n</m:t>
        </m:r>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1</m:t>
                </m:r>
              </m:e>
            </m:d>
          </m:num>
          <m:den>
            <m:r>
              <w:rPr>
                <w:rFonts w:ascii="Cambria Math" w:hAnsi="Cambria Math"/>
              </w:rPr>
              <m:t>N</m:t>
            </m:r>
          </m:den>
        </m:f>
      </m:oMath>
      <w:r>
        <w:t xml:space="preserve">. After the interaction round , individuals in the population reproduce with a probability proportional to their total pay-off </w:t>
      </w:r>
      <m:oMath>
        <m:sSub>
          <m:sSubPr>
            <m:ctrlPr>
              <w:rPr>
                <w:rFonts w:ascii="Cambria Math" w:hAnsi="Cambria Math"/>
              </w:rPr>
            </m:ctrlPr>
          </m:sSubPr>
          <m:e>
            <m:r>
              <w:rPr>
                <w:rFonts w:ascii="Cambria Math" w:hAnsi="Cambria Math"/>
              </w:rPr>
              <m:t>w</m:t>
            </m:r>
          </m:e>
          <m:sub>
            <m:r>
              <w:rPr>
                <w:rFonts w:ascii="Cambria Math" w:hAnsi="Cambria Math"/>
              </w:rPr>
              <m:t>i</m:t>
            </m:r>
          </m:sub>
        </m:sSub>
      </m:oMath>
      <w:r>
        <w:t>, which is a sum of the baseline pay-off (</w:t>
      </w:r>
      <m:oMath>
        <m:sSub>
          <m:sSubPr>
            <m:ctrlPr>
              <w:rPr>
                <w:rFonts w:ascii="Cambria Math" w:hAnsi="Cambria Math"/>
              </w:rPr>
            </m:ctrlPr>
          </m:sSubPr>
          <m:e>
            <m:r>
              <w:rPr>
                <w:rFonts w:ascii="Cambria Math" w:hAnsi="Cambria Math"/>
              </w:rPr>
              <m:t>w</m:t>
            </m:r>
          </m:e>
          <m:sub>
            <m:r>
              <w:rPr>
                <w:rFonts w:ascii="Cambria Math" w:hAnsi="Cambria Math"/>
              </w:rPr>
              <m:t>0</m:t>
            </m:r>
          </m:sub>
        </m:sSub>
      </m:oMath>
      <w:r>
        <w:t xml:space="preserve">) and all the pay-offs obtained throughout their life. Thus, the combination of natural selection </w:t>
      </w:r>
      <w:commentRangeStart w:id="116"/>
      <w:r>
        <w:t xml:space="preserve">and genetic drift </w:t>
      </w:r>
      <w:commentRangeEnd w:id="116"/>
      <w:r w:rsidR="00CE7BC0">
        <w:rPr>
          <w:rStyle w:val="CommentReference"/>
        </w:rPr>
        <w:commentReference w:id="116"/>
      </w:r>
      <w:r>
        <w:t xml:space="preserve">changes the distribution of values in </w:t>
      </w:r>
      <m:oMath>
        <m:r>
          <w:rPr>
            <w:rFonts w:ascii="Cambria Math" w:hAnsi="Cambria Math"/>
          </w:rPr>
          <m:t>α</m:t>
        </m:r>
      </m:oMath>
      <w:r>
        <w:t xml:space="preserve"> and </w:t>
      </w:r>
      <m:oMath>
        <m:r>
          <w:rPr>
            <w:rFonts w:ascii="Cambria Math" w:hAnsi="Cambria Math"/>
          </w:rPr>
          <m:t>β</m:t>
        </m:r>
      </m:oMath>
      <w:r>
        <w:t xml:space="preserve"> that segregates in the population, effectively changing the badges expressed and the communication system.</w:t>
      </w:r>
    </w:p>
    <w:p w14:paraId="1C965981" w14:textId="77777777" w:rsidR="009D4D0D" w:rsidRDefault="00443C5D">
      <w:pPr>
        <w:pStyle w:val="CaptionedFigure"/>
      </w:pPr>
      <w:r>
        <w:rPr>
          <w:noProof/>
        </w:rPr>
        <w:lastRenderedPageBreak/>
        <w:drawing>
          <wp:inline distT="0" distB="0" distL="0" distR="0" wp14:anchorId="270D88C9" wp14:editId="4D455625">
            <wp:extent cx="5334000" cy="4667250"/>
            <wp:effectExtent l="0" t="0" r="0" b="0"/>
            <wp:docPr id="24" name="Picture" descr="Model of communication in the context of aggressive interactions. In A, the reaction norm determines the badge size. Red shows an informative reaction norm, while the blue shows a uninformative reaction norm. B individuals perceiving the signal have a behavioral reaction norm that determines their probability of retreating (black line). The reaction norm arises from generalizing the information from the feature weights (black dots). Feature weaights are values associated with a particular badge size and are updated as individuals interact with each other. The generalization of the information associated with each feature weight is represented by the grey line and its axis, which shows the response triggered by the fourth feature diminishes as the value evaluated is further from the feature center. The learning process moves the feature weights (black dots) up or down depending on whether that leads to an increase in the estimated reward. In C and D, effect of learning on the receiver strategy. Receivers in C face signallers with uninformative reaction norms (blue line in A). The uninformative reaction norm yields badge size of 0.5, thus the behavioural reaction norm in C is only updated around that value.D Receivers face signallers with informative reaction norms (red line in A). Accordingly, receivers develop a threashold-like reaction norm where the decision to retreat increases with the badge size of the interacting partner. Colour scale in C and D indicates the quality of the individual."/>
            <wp:cNvGraphicFramePr/>
            <a:graphic xmlns:a="http://schemas.openxmlformats.org/drawingml/2006/main">
              <a:graphicData uri="http://schemas.openxmlformats.org/drawingml/2006/picture">
                <pic:pic xmlns:pic="http://schemas.openxmlformats.org/drawingml/2006/picture">
                  <pic:nvPicPr>
                    <pic:cNvPr id="25" name="Picture" descr="manuscript_1.0_files/figure-docx/model-struc-1.png"/>
                    <pic:cNvPicPr>
                      <a:picLocks noChangeAspect="1" noChangeArrowheads="1"/>
                    </pic:cNvPicPr>
                  </pic:nvPicPr>
                  <pic:blipFill>
                    <a:blip r:embed="rId10"/>
                    <a:stretch>
                      <a:fillRect/>
                    </a:stretch>
                  </pic:blipFill>
                  <pic:spPr bwMode="auto">
                    <a:xfrm>
                      <a:off x="0" y="0"/>
                      <a:ext cx="5334000" cy="4667250"/>
                    </a:xfrm>
                    <a:prstGeom prst="rect">
                      <a:avLst/>
                    </a:prstGeom>
                    <a:noFill/>
                    <a:ln w="9525">
                      <a:noFill/>
                      <a:headEnd/>
                      <a:tailEnd/>
                    </a:ln>
                  </pic:spPr>
                </pic:pic>
              </a:graphicData>
            </a:graphic>
          </wp:inline>
        </w:drawing>
      </w:r>
    </w:p>
    <w:p w14:paraId="4EF479BC" w14:textId="18FD74D7" w:rsidR="009D4D0D" w:rsidRDefault="00443C5D">
      <w:pPr>
        <w:pStyle w:val="ImageCaption"/>
      </w:pPr>
      <w:commentRangeStart w:id="117"/>
      <w:r>
        <w:t>Model of communication in the context of aggressive interactions</w:t>
      </w:r>
      <w:commentRangeEnd w:id="117"/>
      <w:r w:rsidR="006206DA">
        <w:rPr>
          <w:rStyle w:val="CommentReference"/>
          <w:i w:val="0"/>
        </w:rPr>
        <w:commentReference w:id="117"/>
      </w:r>
      <w:r>
        <w:t>. In A, the reaction norm determines the badge size</w:t>
      </w:r>
      <w:ins w:id="118" w:author="Usuario de Microsoft Office" w:date="2023-03-22T15:56:00Z">
        <w:r w:rsidR="00CE7BC0">
          <w:t xml:space="preserve"> depending on quality</w:t>
        </w:r>
      </w:ins>
      <w:ins w:id="119" w:author="Microsoft Office User" w:date="2023-03-23T15:21:00Z">
        <w:r w:rsidR="006206DA">
          <w:t>;</w:t>
        </w:r>
      </w:ins>
      <w:del w:id="120" w:author="Microsoft Office User" w:date="2023-03-23T15:21:00Z">
        <w:r w:rsidDel="006206DA">
          <w:delText>.</w:delText>
        </w:r>
      </w:del>
      <w:r>
        <w:t xml:space="preserve"> </w:t>
      </w:r>
      <w:ins w:id="121" w:author="Microsoft Office User" w:date="2023-03-23T15:21:00Z">
        <w:r w:rsidR="006206DA">
          <w:t>r</w:t>
        </w:r>
      </w:ins>
      <w:del w:id="122" w:author="Microsoft Office User" w:date="2023-03-23T15:21:00Z">
        <w:r w:rsidDel="006206DA">
          <w:delText>R</w:delText>
        </w:r>
      </w:del>
      <w:r>
        <w:t xml:space="preserve">ed shows an informative reaction norm, </w:t>
      </w:r>
      <w:del w:id="123" w:author="Usuario de Microsoft Office" w:date="2023-03-22T15:56:00Z">
        <w:r w:rsidDel="00CE7BC0">
          <w:delText>while the</w:delText>
        </w:r>
      </w:del>
      <w:ins w:id="124" w:author="Usuario de Microsoft Office" w:date="2023-03-22T15:56:00Z">
        <w:r w:rsidR="00CE7BC0">
          <w:t>whereas</w:t>
        </w:r>
      </w:ins>
      <w:r>
        <w:t xml:space="preserve"> blue shows </w:t>
      </w:r>
      <w:proofErr w:type="gramStart"/>
      <w:r>
        <w:t>a</w:t>
      </w:r>
      <w:proofErr w:type="gramEnd"/>
      <w:r>
        <w:t xml:space="preserve"> uninformative reaction norm. </w:t>
      </w:r>
      <w:ins w:id="125" w:author="Microsoft Office User" w:date="2023-03-23T15:21:00Z">
        <w:r w:rsidR="006206DA">
          <w:rPr>
            <w:i w:val="0"/>
          </w:rPr>
          <w:t xml:space="preserve">In </w:t>
        </w:r>
      </w:ins>
      <w:r>
        <w:t>B individuals perceiving the signal have a behavioral reaction norm that determines their probability of retreating (black line). The reaction norm arises from generalizing the information from the feature weights (black dots). Feature we</w:t>
      </w:r>
      <w:del w:id="126" w:author="Usuario de Microsoft Office" w:date="2023-03-22T15:57:00Z">
        <w:r w:rsidDel="00CE7BC0">
          <w:delText>a</w:delText>
        </w:r>
      </w:del>
      <w:r>
        <w:t xml:space="preserve">ights are values associated with a particular badge size </w:t>
      </w:r>
      <w:commentRangeStart w:id="127"/>
      <w:r>
        <w:t xml:space="preserve">and are updated </w:t>
      </w:r>
      <w:commentRangeEnd w:id="127"/>
      <w:r w:rsidR="00CE7BC0">
        <w:rPr>
          <w:rStyle w:val="CommentReference"/>
          <w:i w:val="0"/>
        </w:rPr>
        <w:commentReference w:id="127"/>
      </w:r>
      <w:r>
        <w:t xml:space="preserve">as individuals interact with each other. The generalization of the information associated with each feature weight is represented by the grey line and its axis, which shows </w:t>
      </w:r>
      <w:ins w:id="128" w:author="Usuario de Microsoft Office" w:date="2023-03-22T15:58:00Z">
        <w:r w:rsidR="00CE7BC0">
          <w:t xml:space="preserve">that </w:t>
        </w:r>
      </w:ins>
      <w:r>
        <w:t>the response triggered by the fourth feature diminishes as the value evaluated is further from the feature center. The learning process moves the feature weights (black dots) up or down depending on whether th</w:t>
      </w:r>
      <w:ins w:id="129" w:author="Usuario de Microsoft Office" w:date="2023-03-22T15:58:00Z">
        <w:r w:rsidR="00CE7BC0">
          <w:t>is</w:t>
        </w:r>
      </w:ins>
      <w:del w:id="130" w:author="Usuario de Microsoft Office" w:date="2023-03-22T15:58:00Z">
        <w:r w:rsidDel="00CE7BC0">
          <w:delText>at</w:delText>
        </w:r>
      </w:del>
      <w:r>
        <w:t xml:space="preserve"> leads to an increase in the estimated reward. In C and D, </w:t>
      </w:r>
      <w:ins w:id="131" w:author="Usuario de Microsoft Office" w:date="2023-03-22T15:58:00Z">
        <w:r w:rsidR="00CE7BC0">
          <w:t xml:space="preserve">the </w:t>
        </w:r>
      </w:ins>
      <w:r>
        <w:t>effect of learning on the receiver strategy</w:t>
      </w:r>
      <w:ins w:id="132" w:author="Usuario de Microsoft Office" w:date="2023-03-22T15:58:00Z">
        <w:r w:rsidR="00CE7BC0">
          <w:t xml:space="preserve"> is shown</w:t>
        </w:r>
      </w:ins>
      <w:r>
        <w:t xml:space="preserve">. Receivers in C face signallers with uninformative reaction norms (blue line in A). The uninformative reaction </w:t>
      </w:r>
      <w:commentRangeStart w:id="133"/>
      <w:r>
        <w:t>norm yields</w:t>
      </w:r>
      <w:ins w:id="134" w:author="Usuario de Microsoft Office" w:date="2023-03-22T15:59:00Z">
        <w:r w:rsidR="00CE7BC0">
          <w:t xml:space="preserve"> a</w:t>
        </w:r>
      </w:ins>
      <w:r>
        <w:t xml:space="preserve"> badge size of 0.5</w:t>
      </w:r>
      <w:commentRangeEnd w:id="133"/>
      <w:r w:rsidR="00CE7BC0">
        <w:rPr>
          <w:rStyle w:val="CommentReference"/>
          <w:i w:val="0"/>
        </w:rPr>
        <w:commentReference w:id="133"/>
      </w:r>
      <w:r>
        <w:t xml:space="preserve">, thus the </w:t>
      </w:r>
      <w:proofErr w:type="spellStart"/>
      <w:r>
        <w:t>behavioural</w:t>
      </w:r>
      <w:proofErr w:type="spellEnd"/>
      <w:r>
        <w:t xml:space="preserve"> reaction norm in C </w:t>
      </w:r>
      <w:commentRangeStart w:id="135"/>
      <w:r>
        <w:t>is only updated around that value</w:t>
      </w:r>
      <w:commentRangeEnd w:id="135"/>
      <w:r w:rsidR="0061714D">
        <w:rPr>
          <w:rStyle w:val="CommentReference"/>
          <w:i w:val="0"/>
        </w:rPr>
        <w:commentReference w:id="135"/>
      </w:r>
      <w:r>
        <w:t>.</w:t>
      </w:r>
      <w:del w:id="136" w:author="Usuario de Microsoft Office" w:date="2023-03-22T15:59:00Z">
        <w:r w:rsidDel="0061714D">
          <w:delText>D</w:delText>
        </w:r>
      </w:del>
      <w:r>
        <w:t xml:space="preserve"> Receivers</w:t>
      </w:r>
      <w:ins w:id="137" w:author="Usuario de Microsoft Office" w:date="2023-03-22T16:00:00Z">
        <w:r w:rsidR="0061714D">
          <w:t xml:space="preserve"> in D</w:t>
        </w:r>
      </w:ins>
      <w:r>
        <w:t xml:space="preserve"> face </w:t>
      </w:r>
      <w:proofErr w:type="spellStart"/>
      <w:r>
        <w:t>signallers</w:t>
      </w:r>
      <w:proofErr w:type="spellEnd"/>
      <w:r>
        <w:t xml:space="preserve"> with informative reaction norms (red line in A). Accordingly, receivers develop a thre</w:t>
      </w:r>
      <w:del w:id="138" w:author="Usuario de Microsoft Office" w:date="2023-03-22T16:00:00Z">
        <w:r w:rsidDel="0061714D">
          <w:delText>a</w:delText>
        </w:r>
      </w:del>
      <w:r>
        <w:t>shold-like reaction norm where the decision to retreat</w:t>
      </w:r>
      <w:ins w:id="139" w:author="Microsoft Office User" w:date="2023-03-23T15:23:00Z">
        <w:r w:rsidR="006206DA">
          <w:t xml:space="preserve"> is more likely as</w:t>
        </w:r>
      </w:ins>
      <w:r>
        <w:t xml:space="preserve"> </w:t>
      </w:r>
      <w:del w:id="140" w:author="Microsoft Office User" w:date="2023-03-23T15:23:00Z">
        <w:r w:rsidDel="006206DA">
          <w:delText xml:space="preserve">increases with </w:delText>
        </w:r>
      </w:del>
      <w:r>
        <w:t>the badge size of the interacting partner</w:t>
      </w:r>
      <w:ins w:id="141" w:author="Microsoft Office User" w:date="2023-03-23T15:23:00Z">
        <w:r w:rsidR="006206DA">
          <w:t xml:space="preserve"> increases</w:t>
        </w:r>
      </w:ins>
      <w:r>
        <w:t xml:space="preserve">. </w:t>
      </w:r>
      <w:ins w:id="142" w:author="Usuario de Microsoft Office" w:date="2023-03-22T16:00:00Z">
        <w:r w:rsidR="0061714D">
          <w:t>The c</w:t>
        </w:r>
      </w:ins>
      <w:del w:id="143" w:author="Usuario de Microsoft Office" w:date="2023-03-22T16:00:00Z">
        <w:r w:rsidDel="0061714D">
          <w:delText>C</w:delText>
        </w:r>
      </w:del>
      <w:r>
        <w:t>olo</w:t>
      </w:r>
      <w:del w:id="144" w:author="Microsoft Office User" w:date="2023-03-23T15:23:00Z">
        <w:r w:rsidDel="006206DA">
          <w:delText>u</w:delText>
        </w:r>
      </w:del>
      <w:r>
        <w:t>r scale in C and D indicates the quality of the individual</w:t>
      </w:r>
      <w:ins w:id="145" w:author="Usuario de Microsoft Office" w:date="2023-03-22T16:01:00Z">
        <w:r w:rsidR="0061714D">
          <w:t>s perceiving signals</w:t>
        </w:r>
      </w:ins>
      <w:r>
        <w:t>.</w:t>
      </w:r>
    </w:p>
    <w:p w14:paraId="13EF1344" w14:textId="77777777" w:rsidR="009D4D0D" w:rsidRDefault="00443C5D">
      <w:pPr>
        <w:pStyle w:val="Heading2"/>
      </w:pPr>
      <w:bookmarkStart w:id="146" w:name="results"/>
      <w:bookmarkEnd w:id="81"/>
      <w:r>
        <w:lastRenderedPageBreak/>
        <w:t>Results</w:t>
      </w:r>
    </w:p>
    <w:p w14:paraId="55C2D5BE" w14:textId="76206C42" w:rsidR="009D4D0D" w:rsidRDefault="00443C5D">
      <w:pPr>
        <w:pStyle w:val="FirstParagraph"/>
      </w:pPr>
      <w:r>
        <w:t>We first present the outcome of simulations where we prevent</w:t>
      </w:r>
      <w:ins w:id="147" w:author="Microsoft Office User" w:date="2023-03-23T15:23:00Z">
        <w:r w:rsidR="006206DA">
          <w:t>ed</w:t>
        </w:r>
      </w:ins>
      <w:r>
        <w:t xml:space="preserve"> the evolution of the badge size (by setting the mutation rate to </w:t>
      </w:r>
      <m:oMath>
        <m:r>
          <w:rPr>
            <w:rFonts w:ascii="Cambria Math" w:hAnsi="Cambria Math"/>
          </w:rPr>
          <m:t>0</m:t>
        </m:r>
      </m:oMath>
      <w:r>
        <w:t xml:space="preserve">), and </w:t>
      </w:r>
      <w:proofErr w:type="spellStart"/>
      <w:r>
        <w:t>assume</w:t>
      </w:r>
      <w:ins w:id="148" w:author="Microsoft Office User" w:date="2023-03-23T15:23:00Z">
        <w:r w:rsidR="006206DA">
          <w:t>ed</w:t>
        </w:r>
      </w:ins>
      <w:proofErr w:type="spellEnd"/>
      <w:r>
        <w:t xml:space="preserve"> that all individuals in the population display</w:t>
      </w:r>
      <w:ins w:id="149" w:author="Microsoft Office User" w:date="2023-03-23T15:24:00Z">
        <w:r w:rsidR="006206DA">
          <w:t>ed</w:t>
        </w:r>
      </w:ins>
      <w:r>
        <w:t xml:space="preserve"> either an uninformative or informative badge size with respect to their quality. These simulations show</w:t>
      </w:r>
      <w:ins w:id="150" w:author="Microsoft Office User" w:date="2023-03-23T15:24:00Z">
        <w:r w:rsidR="006206DA">
          <w:t>ed</w:t>
        </w:r>
      </w:ins>
      <w:r>
        <w:t xml:space="preserve"> what type of receiver strategy develops through a learning process</w:t>
      </w:r>
      <w:del w:id="151" w:author="Microsoft Office User" w:date="2023-03-23T15:24:00Z">
        <w:r w:rsidDel="006206DA">
          <w:delText>.</w:delText>
        </w:r>
      </w:del>
      <w:r>
        <w:t xml:space="preserve"> </w:t>
      </w:r>
      <w:del w:id="152" w:author="Microsoft Office User" w:date="2023-03-23T15:24:00Z">
        <w:r w:rsidDel="006206DA">
          <w:delText xml:space="preserve">Figure  (C and D) </w:delText>
        </w:r>
      </w:del>
      <w:r>
        <w:t>shows the receiver strategy developed through learning</w:t>
      </w:r>
      <w:del w:id="153" w:author="Microsoft Office User" w:date="2023-03-23T15:24:00Z">
        <w:r w:rsidDel="006206DA">
          <w:delText>; panel C is</w:delText>
        </w:r>
      </w:del>
      <w:r>
        <w:t xml:space="preserve"> for receivers </w:t>
      </w:r>
      <w:del w:id="154" w:author="Usuario de Microsoft Office" w:date="2023-03-22T16:04:00Z">
        <w:r w:rsidDel="00856058">
          <w:delText xml:space="preserve">that </w:delText>
        </w:r>
      </w:del>
      <w:r>
        <w:t>fac</w:t>
      </w:r>
      <w:ins w:id="155" w:author="Usuario de Microsoft Office" w:date="2023-03-22T16:04:00Z">
        <w:r w:rsidR="00856058">
          <w:t>ing</w:t>
        </w:r>
      </w:ins>
      <w:del w:id="156" w:author="Usuario de Microsoft Office" w:date="2023-03-22T16:04:00Z">
        <w:r w:rsidDel="00856058">
          <w:delText>ed</w:delText>
        </w:r>
      </w:del>
      <w:r>
        <w:t xml:space="preserve"> uninformative signals</w:t>
      </w:r>
      <w:del w:id="157" w:author="Usuario de Microsoft Office" w:date="2023-03-22T16:04:00Z">
        <w:r w:rsidDel="00856058">
          <w:delText>,</w:delText>
        </w:r>
      </w:del>
      <w:r>
        <w:t xml:space="preserve"> and</w:t>
      </w:r>
      <w:del w:id="158" w:author="Microsoft Office User" w:date="2023-03-23T15:25:00Z">
        <w:r w:rsidDel="006206DA">
          <w:delText xml:space="preserve"> D</w:delText>
        </w:r>
      </w:del>
      <w:del w:id="159" w:author="Microsoft Office User" w:date="2023-03-23T15:24:00Z">
        <w:r w:rsidDel="006206DA">
          <w:delText xml:space="preserve"> </w:delText>
        </w:r>
      </w:del>
      <w:ins w:id="160" w:author="Usuario de Microsoft Office" w:date="2023-03-22T16:03:00Z">
        <w:r w:rsidR="00856058">
          <w:t xml:space="preserve"> for those facing </w:t>
        </w:r>
      </w:ins>
      <w:r>
        <w:t>informative ones</w:t>
      </w:r>
      <w:ins w:id="161" w:author="Microsoft Office User" w:date="2023-03-23T15:25:00Z">
        <w:r w:rsidR="006206DA">
          <w:t xml:space="preserve"> (Figure  C and D, respectively)</w:t>
        </w:r>
      </w:ins>
      <w:r>
        <w:t xml:space="preserve">. The simulations reveal that when learners face uninformative signals, they modify their probability of retreating depending on their own quality. </w:t>
      </w:r>
      <w:ins w:id="162" w:author="Microsoft Office User" w:date="2023-03-23T15:25:00Z">
        <w:r w:rsidR="006206DA">
          <w:t>After the learning process</w:t>
        </w:r>
      </w:ins>
      <w:ins w:id="163" w:author="Microsoft Office User" w:date="2023-03-23T15:26:00Z">
        <w:r w:rsidR="006206DA">
          <w:t xml:space="preserve"> and irrespective of their opponents</w:t>
        </w:r>
      </w:ins>
      <w:ins w:id="164" w:author="Microsoft Office User" w:date="2023-03-23T15:25:00Z">
        <w:r w:rsidR="006206DA">
          <w:t>, i</w:t>
        </w:r>
      </w:ins>
      <w:del w:id="165" w:author="Microsoft Office User" w:date="2023-03-23T15:25:00Z">
        <w:r w:rsidDel="006206DA">
          <w:delText>I</w:delText>
        </w:r>
      </w:del>
      <w:r>
        <w:t xml:space="preserve">ndividuals </w:t>
      </w:r>
      <w:del w:id="166" w:author="Microsoft Office User" w:date="2023-03-23T15:25:00Z">
        <w:r w:rsidDel="006206DA">
          <w:delText xml:space="preserve">with </w:delText>
        </w:r>
      </w:del>
      <w:ins w:id="167" w:author="Microsoft Office User" w:date="2023-03-23T15:25:00Z">
        <w:r w:rsidR="006206DA">
          <w:t xml:space="preserve">of </w:t>
        </w:r>
      </w:ins>
      <w:r>
        <w:t xml:space="preserve">higher quality (red tones) </w:t>
      </w:r>
      <w:del w:id="168" w:author="Microsoft Office User" w:date="2023-03-23T15:25:00Z">
        <w:r w:rsidDel="006206DA">
          <w:delText>after the learning process have</w:delText>
        </w:r>
      </w:del>
      <w:ins w:id="169" w:author="Microsoft Office User" w:date="2023-03-23T15:25:00Z">
        <w:r w:rsidR="006206DA">
          <w:t>exhibit</w:t>
        </w:r>
      </w:ins>
      <w:r>
        <w:t xml:space="preserve"> a high probability of attacking</w:t>
      </w:r>
      <w:ins w:id="170" w:author="Usuario de Microsoft Office" w:date="2023-03-22T16:04:00Z">
        <w:r w:rsidR="00856058">
          <w:t>,</w:t>
        </w:r>
      </w:ins>
      <w:del w:id="171" w:author="Usuario de Microsoft Office" w:date="2023-03-22T16:04:00Z">
        <w:r w:rsidDel="00856058">
          <w:delText>;</w:delText>
        </w:r>
      </w:del>
      <w:r>
        <w:t xml:space="preserve"> while individuals of lower quality (blue tones) mostly retreat from confrontations</w:t>
      </w:r>
      <w:del w:id="172" w:author="Usuario de Microsoft Office" w:date="2023-03-22T16:05:00Z">
        <w:r w:rsidDel="00856058">
          <w:delText>;</w:delText>
        </w:r>
      </w:del>
      <w:del w:id="173" w:author="Microsoft Office User" w:date="2023-03-23T15:26:00Z">
        <w:r w:rsidDel="006206DA">
          <w:delText xml:space="preserve"> in both cases irrespective of their opponent</w:delText>
        </w:r>
      </w:del>
      <w:r>
        <w:t>. Thus, learning splits the population of receivers into the two classic</w:t>
      </w:r>
      <w:ins w:id="174" w:author="Microsoft Office User" w:date="2023-03-23T15:26:00Z">
        <w:r w:rsidR="006206DA">
          <w:t>,</w:t>
        </w:r>
      </w:ins>
      <w:r>
        <w:t xml:space="preserve"> pure strategies of hawks and doves. Given that we </w:t>
      </w:r>
      <w:del w:id="175" w:author="Microsoft Office User" w:date="2023-03-23T15:26:00Z">
        <w:r w:rsidDel="006206DA">
          <w:delText xml:space="preserve">have a </w:delText>
        </w:r>
      </w:del>
      <w:r>
        <w:t xml:space="preserve">assumed a </w:t>
      </w:r>
      <w:commentRangeStart w:id="176"/>
      <w:r>
        <w:t xml:space="preserve">monomorphic </w:t>
      </w:r>
      <w:commentRangeEnd w:id="176"/>
      <w:r w:rsidR="006206DA">
        <w:rPr>
          <w:rStyle w:val="CommentReference"/>
        </w:rPr>
        <w:commentReference w:id="176"/>
      </w:r>
      <w:r>
        <w:t xml:space="preserve">population with unresponsive reaction norms on the signalling side, the changes triggered by learning only affect a small range of badge sizes. This can be seen in panel C, </w:t>
      </w:r>
      <w:commentRangeStart w:id="177"/>
      <w:r>
        <w:t xml:space="preserve">all learning </w:t>
      </w:r>
      <w:commentRangeEnd w:id="177"/>
      <w:r w:rsidR="00856058">
        <w:rPr>
          <w:rStyle w:val="CommentReference"/>
        </w:rPr>
        <w:commentReference w:id="177"/>
      </w:r>
      <w:r>
        <w:t xml:space="preserve">has occurred around a badge size of </w:t>
      </w:r>
      <m:oMath>
        <m:r>
          <w:rPr>
            <w:rFonts w:ascii="Cambria Math" w:hAnsi="Cambria Math"/>
          </w:rPr>
          <m:t>0.5</m:t>
        </m:r>
      </m:oMath>
      <w:r>
        <w:t xml:space="preserve">, </w:t>
      </w:r>
      <w:commentRangeStart w:id="178"/>
      <w:r>
        <w:t>because all badges in the population are this size</w:t>
      </w:r>
      <w:commentRangeEnd w:id="178"/>
      <w:r w:rsidR="00856058">
        <w:rPr>
          <w:rStyle w:val="CommentReference"/>
        </w:rPr>
        <w:commentReference w:id="178"/>
      </w:r>
      <w:r>
        <w:t xml:space="preserve">. In contrast, when receivers face informative reaction norms </w:t>
      </w:r>
      <w:del w:id="179" w:author="Usuario de Microsoft Office" w:date="2023-03-22T16:07:00Z">
        <w:r w:rsidDel="00856058">
          <w:delText xml:space="preserve">on the side </w:delText>
        </w:r>
      </w:del>
      <w:ins w:id="180" w:author="Usuario de Microsoft Office" w:date="2023-03-22T16:07:00Z">
        <w:r w:rsidR="00856058">
          <w:t xml:space="preserve">about the quality </w:t>
        </w:r>
      </w:ins>
      <w:r>
        <w:t xml:space="preserve">of the </w:t>
      </w:r>
      <w:proofErr w:type="spellStart"/>
      <w:r>
        <w:t>signaller</w:t>
      </w:r>
      <w:proofErr w:type="spellEnd"/>
      <w:r>
        <w:t xml:space="preserve"> (panel B in fig. ), receivers use the badge size of their interacting partners to determine whether to retreat or attack. The relationship is given by a threshold-like reaction norm, where the decision to retreat or</w:t>
      </w:r>
      <w:r>
        <w:br/>
        <w:t>attack depends on the quality of the receiver. As expected, the higher the quality of the receiver the larger the badge size that triggers a retreat.</w:t>
      </w:r>
    </w:p>
    <w:p w14:paraId="2E8EC326" w14:textId="77777777" w:rsidR="009D4D0D" w:rsidRDefault="00443C5D">
      <w:pPr>
        <w:pStyle w:val="CaptionedFigure"/>
      </w:pPr>
      <w:r>
        <w:rPr>
          <w:noProof/>
        </w:rPr>
        <w:lastRenderedPageBreak/>
        <w:drawing>
          <wp:inline distT="0" distB="0" distL="0" distR="0" wp14:anchorId="78069C16" wp14:editId="309EDF3F">
            <wp:extent cx="4620126" cy="5544151"/>
            <wp:effectExtent l="0" t="0" r="0" b="0"/>
            <wp:docPr id="28" name="Picture" descr="Evolution of the badge size as a handicap mediated by learning. Top panels (A.1 and A.2) show the evolutionary dynamics of the sender code. On the left (A.1), changes in the distribution of values for the intercept of the reaction norm (\alpha); on the right (A.2) changes in the distribution of the slope (\beta). Darker areas of the background correspond to values with high frequency, while dashed lines in both panels show the mean of the distribution. X axis in the evolutionary dynamics are given in thousands of generations. Grey lines show the generation time corresponding to the panels below portraing the sender (B) and receiver code(C). In the bottom panels (C1-4), the learned reaction norms correspond to individuals in the population after the interaction round. Color scale indicates quality just as in Fig. . On the first half of the simulation (B.1 and B.2) the badge size evolves to its minimum value. In the second half, the value of the slope takes positive values and reaction norms evolve to produce an honest signal of quality. Correspondingly, individuals learn to react to badge size by increasing the probability of retreat with increasing badge sizes"/>
            <wp:cNvGraphicFramePr/>
            <a:graphic xmlns:a="http://schemas.openxmlformats.org/drawingml/2006/main">
              <a:graphicData uri="http://schemas.openxmlformats.org/drawingml/2006/picture">
                <pic:pic xmlns:pic="http://schemas.openxmlformats.org/drawingml/2006/picture">
                  <pic:nvPicPr>
                    <pic:cNvPr id="29" name="Picture" descr="manuscript_1.0_files/figure-docx/handicap-1.png"/>
                    <pic:cNvPicPr>
                      <a:picLocks noChangeAspect="1" noChangeArrowheads="1"/>
                    </pic:cNvPicPr>
                  </pic:nvPicPr>
                  <pic:blipFill>
                    <a:blip r:embed="rId11"/>
                    <a:stretch>
                      <a:fillRect/>
                    </a:stretch>
                  </pic:blipFill>
                  <pic:spPr bwMode="auto">
                    <a:xfrm>
                      <a:off x="0" y="0"/>
                      <a:ext cx="4620126" cy="5544151"/>
                    </a:xfrm>
                    <a:prstGeom prst="rect">
                      <a:avLst/>
                    </a:prstGeom>
                    <a:noFill/>
                    <a:ln w="9525">
                      <a:noFill/>
                      <a:headEnd/>
                      <a:tailEnd/>
                    </a:ln>
                  </pic:spPr>
                </pic:pic>
              </a:graphicData>
            </a:graphic>
          </wp:inline>
        </w:drawing>
      </w:r>
    </w:p>
    <w:p w14:paraId="35E15C93" w14:textId="5C11F437" w:rsidR="009D4D0D" w:rsidRDefault="00443C5D">
      <w:pPr>
        <w:pStyle w:val="ImageCaption"/>
      </w:pPr>
      <w:r>
        <w:t>Evolution of the badge size as a handicap mediated by learning. Top panels (A.1 and A.2) show the evolutionary dynamics of the sender code</w:t>
      </w:r>
      <w:ins w:id="181" w:author="Microsoft Office User" w:date="2023-03-23T15:49:00Z">
        <w:r w:rsidR="00AB2776">
          <w:t xml:space="preserve"> over t</w:t>
        </w:r>
      </w:ins>
      <w:ins w:id="182" w:author="Microsoft Office User" w:date="2023-03-23T15:50:00Z">
        <w:r w:rsidR="00AB2776">
          <w:t>housands of generations</w:t>
        </w:r>
      </w:ins>
      <w:r>
        <w:t xml:space="preserve">. On the left (A.1), changes in the distribution of values for the intercept of </w:t>
      </w:r>
      <w:commentRangeStart w:id="183"/>
      <w:r>
        <w:t xml:space="preserve">the reaction norm </w:t>
      </w:r>
      <w:commentRangeEnd w:id="183"/>
      <w:r w:rsidR="00AB2776">
        <w:rPr>
          <w:rStyle w:val="CommentReference"/>
          <w:i w:val="0"/>
        </w:rPr>
        <w:commentReference w:id="183"/>
      </w:r>
      <w:r>
        <w:t>(</w:t>
      </w:r>
      <m:oMath>
        <m:r>
          <w:rPr>
            <w:rFonts w:ascii="Cambria Math" w:hAnsi="Cambria Math"/>
          </w:rPr>
          <m:t>α</m:t>
        </m:r>
      </m:oMath>
      <w:r>
        <w:t>); on the right (A.2) changes in the distribution of the slope (</w:t>
      </w:r>
      <m:oMath>
        <m:r>
          <w:rPr>
            <w:rFonts w:ascii="Cambria Math" w:hAnsi="Cambria Math"/>
          </w:rPr>
          <m:t>β</m:t>
        </m:r>
      </m:oMath>
      <w:r>
        <w:t xml:space="preserve">). Darker areas of the background correspond </w:t>
      </w:r>
      <w:commentRangeStart w:id="184"/>
      <w:r>
        <w:t>to values with high frequency</w:t>
      </w:r>
      <w:commentRangeEnd w:id="184"/>
      <w:r w:rsidR="00AB2776">
        <w:rPr>
          <w:rStyle w:val="CommentReference"/>
          <w:i w:val="0"/>
        </w:rPr>
        <w:commentReference w:id="184"/>
      </w:r>
      <w:r>
        <w:t>, while dashed lines in both panels show the mean of the distribution.</w:t>
      </w:r>
      <w:del w:id="185" w:author="Microsoft Office User" w:date="2023-03-23T15:50:00Z">
        <w:r w:rsidDel="00AB2776">
          <w:delText xml:space="preserve"> X axis in the evolutionary dynamics are given in thousands of generations.</w:delText>
        </w:r>
      </w:del>
      <w:r>
        <w:t xml:space="preserve"> Grey lines </w:t>
      </w:r>
      <w:del w:id="186" w:author="Microsoft Office User" w:date="2023-03-23T15:50:00Z">
        <w:r w:rsidDel="00AB2776">
          <w:delText xml:space="preserve">show </w:delText>
        </w:r>
      </w:del>
      <w:ins w:id="187" w:author="Microsoft Office User" w:date="2023-03-23T15:51:00Z">
        <w:r w:rsidR="00AB2776">
          <w:t>indicate</w:t>
        </w:r>
      </w:ins>
      <w:del w:id="188" w:author="Microsoft Office User" w:date="2023-03-23T15:51:00Z">
        <w:r w:rsidDel="00AB2776">
          <w:delText>the</w:delText>
        </w:r>
      </w:del>
      <w:r>
        <w:t xml:space="preserve"> generation time</w:t>
      </w:r>
      <w:ins w:id="189" w:author="Microsoft Office User" w:date="2023-03-23T15:51:00Z">
        <w:r w:rsidR="00AB2776">
          <w:t>s</w:t>
        </w:r>
      </w:ins>
      <w:r>
        <w:t xml:space="preserve"> corresponding to the panels below </w:t>
      </w:r>
      <w:del w:id="190" w:author="Microsoft Office User" w:date="2023-03-23T15:51:00Z">
        <w:r w:rsidDel="00AB2776">
          <w:delText xml:space="preserve">portraing </w:delText>
        </w:r>
      </w:del>
      <w:ins w:id="191" w:author="Microsoft Office User" w:date="2023-03-23T15:51:00Z">
        <w:r w:rsidR="00AB2776">
          <w:t xml:space="preserve">showing </w:t>
        </w:r>
      </w:ins>
      <w:r>
        <w:t>the sender (B) and receiver code(</w:t>
      </w:r>
      <w:commentRangeStart w:id="192"/>
      <w:r>
        <w:t>C</w:t>
      </w:r>
      <w:commentRangeEnd w:id="192"/>
      <w:r w:rsidR="00AB2776">
        <w:rPr>
          <w:rStyle w:val="CommentReference"/>
          <w:i w:val="0"/>
        </w:rPr>
        <w:commentReference w:id="192"/>
      </w:r>
      <w:r>
        <w:t xml:space="preserve">). In the bottom panels (C1-4), the learned reaction norms correspond to individuals in the population after the interaction round. Color scale indicates quality just as in Fig. . </w:t>
      </w:r>
      <w:del w:id="193" w:author="Microsoft Office User" w:date="2023-03-23T15:54:00Z">
        <w:r w:rsidDel="00AB2776">
          <w:delText xml:space="preserve">On </w:delText>
        </w:r>
      </w:del>
      <w:ins w:id="194" w:author="Microsoft Office User" w:date="2023-03-23T15:54:00Z">
        <w:r w:rsidR="00AB2776">
          <w:t xml:space="preserve">During </w:t>
        </w:r>
      </w:ins>
      <w:r>
        <w:t>the first half of the simulation (B.1 and B.2) the badge size evolves to its minimum value</w:t>
      </w:r>
      <w:ins w:id="195" w:author="Microsoft Office User" w:date="2023-03-23T15:55:00Z">
        <w:r w:rsidR="00CF1FF5">
          <w:t xml:space="preserve"> and no association exists between quality and badge size</w:t>
        </w:r>
      </w:ins>
      <w:r>
        <w:t xml:space="preserve">. In the second half, </w:t>
      </w:r>
      <w:del w:id="196" w:author="Microsoft Office User" w:date="2023-03-23T15:55:00Z">
        <w:r w:rsidDel="00CF1FF5">
          <w:delText xml:space="preserve">the value of the slope takes positive values and </w:delText>
        </w:r>
      </w:del>
      <w:r>
        <w:t xml:space="preserve">reaction norms </w:t>
      </w:r>
      <w:ins w:id="197" w:author="Microsoft Office User" w:date="2023-03-23T15:55:00Z">
        <w:r w:rsidR="00CF1FF5">
          <w:t>with positive</w:t>
        </w:r>
      </w:ins>
      <w:ins w:id="198" w:author="Microsoft Office User" w:date="2023-03-23T15:56:00Z">
        <w:r w:rsidR="00CF1FF5">
          <w:t xml:space="preserve"> slopes </w:t>
        </w:r>
      </w:ins>
      <w:r>
        <w:t>evolve</w:t>
      </w:r>
      <w:ins w:id="199" w:author="Microsoft Office User" w:date="2023-03-23T15:56:00Z">
        <w:r w:rsidR="00CF1FF5">
          <w:t xml:space="preserve">, meaning that </w:t>
        </w:r>
      </w:ins>
      <w:del w:id="200" w:author="Microsoft Office User" w:date="2023-03-23T15:56:00Z">
        <w:r w:rsidDel="00CF1FF5">
          <w:delText xml:space="preserve"> to produce </w:delText>
        </w:r>
      </w:del>
      <w:ins w:id="201" w:author="Microsoft Office User" w:date="2023-03-23T15:56:00Z">
        <w:r w:rsidR="00CF1FF5">
          <w:t xml:space="preserve">badges evolve as </w:t>
        </w:r>
      </w:ins>
      <w:r>
        <w:t xml:space="preserve">an honest signal of quality. Correspondingly, </w:t>
      </w:r>
      <w:ins w:id="202" w:author="Microsoft Office User" w:date="2023-03-23T15:56:00Z">
        <w:r w:rsidR="00CF1FF5">
          <w:t xml:space="preserve">in the second half of the simulation, </w:t>
        </w:r>
      </w:ins>
      <w:r>
        <w:t xml:space="preserve">individuals learn to react to badge size by increasing the probability of retreat with </w:t>
      </w:r>
      <w:r>
        <w:lastRenderedPageBreak/>
        <w:t xml:space="preserve">increasing badge </w:t>
      </w:r>
      <w:commentRangeStart w:id="203"/>
      <w:r>
        <w:t>sizes</w:t>
      </w:r>
      <w:commentRangeEnd w:id="203"/>
      <w:r w:rsidR="00AB2776">
        <w:rPr>
          <w:rStyle w:val="CommentReference"/>
          <w:i w:val="0"/>
        </w:rPr>
        <w:commentReference w:id="203"/>
      </w:r>
      <w:ins w:id="204" w:author="Microsoft Office User" w:date="2023-03-23T15:57:00Z">
        <w:r w:rsidR="00CF1FF5">
          <w:t>, with individuals of lower quality retreating with greater</w:t>
        </w:r>
      </w:ins>
      <w:ins w:id="205" w:author="Microsoft Office User" w:date="2023-03-23T15:58:00Z">
        <w:r w:rsidR="00CF1FF5">
          <w:t xml:space="preserve"> probability</w:t>
        </w:r>
      </w:ins>
      <w:ins w:id="206" w:author="Microsoft Office User" w:date="2023-03-23T15:57:00Z">
        <w:r w:rsidR="00CF1FF5">
          <w:t xml:space="preserve"> (C3 and C4)</w:t>
        </w:r>
      </w:ins>
    </w:p>
    <w:p w14:paraId="21A95017" w14:textId="226C38CC" w:rsidR="009D4D0D" w:rsidRDefault="00443C5D">
      <w:pPr>
        <w:pStyle w:val="BodyText"/>
      </w:pPr>
      <w:commentRangeStart w:id="207"/>
      <w:r>
        <w:t>W</w:t>
      </w:r>
      <w:ins w:id="208" w:author="Microsoft Office User" w:date="2023-03-23T15:58:00Z">
        <w:r w:rsidR="00CF1FF5">
          <w:t>e</w:t>
        </w:r>
      </w:ins>
      <w:commentRangeEnd w:id="207"/>
      <w:ins w:id="209" w:author="Microsoft Office User" w:date="2023-03-23T17:41:00Z">
        <w:r w:rsidR="00060CFC">
          <w:rPr>
            <w:rStyle w:val="CommentReference"/>
          </w:rPr>
          <w:commentReference w:id="207"/>
        </w:r>
      </w:ins>
      <w:ins w:id="210" w:author="Microsoft Office User" w:date="2023-03-23T15:58:00Z">
        <w:r w:rsidR="00CF1FF5">
          <w:t xml:space="preserve"> found that w</w:t>
        </w:r>
      </w:ins>
      <w:r>
        <w:t>hen we allow</w:t>
      </w:r>
      <w:ins w:id="211" w:author="Microsoft Office User" w:date="2023-03-23T15:58:00Z">
        <w:r w:rsidR="00CF1FF5">
          <w:t>ed</w:t>
        </w:r>
      </w:ins>
      <w:r>
        <w:t xml:space="preserve"> the badge size to evolve (</w:t>
      </w:r>
      <m:oMath>
        <m:r>
          <w:rPr>
            <w:rFonts w:ascii="Cambria Math" w:hAnsi="Cambria Math"/>
          </w:rPr>
          <m:t>α</m:t>
        </m:r>
      </m:oMath>
      <w:r>
        <w:t xml:space="preserve"> and </w:t>
      </w:r>
      <m:oMath>
        <m:r>
          <w:rPr>
            <w:rFonts w:ascii="Cambria Math" w:hAnsi="Cambria Math"/>
          </w:rPr>
          <m:t>β</m:t>
        </m:r>
      </m:oMath>
      <w:r>
        <w:t xml:space="preserve"> change subject to natural selection and genetic drift)</w:t>
      </w:r>
      <w:del w:id="212" w:author="Microsoft Office User" w:date="2023-03-23T17:39:00Z">
        <w:r w:rsidDel="00C272A0">
          <w:delText>,</w:delText>
        </w:r>
      </w:del>
      <w:r>
        <w:t xml:space="preserve"> and the signal work</w:t>
      </w:r>
      <w:ins w:id="213" w:author="Microsoft Office User" w:date="2023-03-23T17:39:00Z">
        <w:r w:rsidR="00060CFC">
          <w:t>ed</w:t>
        </w:r>
      </w:ins>
      <w:del w:id="214" w:author="Microsoft Office User" w:date="2023-03-23T17:39:00Z">
        <w:r w:rsidDel="00060CFC">
          <w:delText>s</w:delText>
        </w:r>
      </w:del>
      <w:r>
        <w:t xml:space="preserve"> as a handicap (i.e. the cost of the badge </w:t>
      </w:r>
      <w:ins w:id="215" w:author="Microsoft Office User" w:date="2023-03-23T17:39:00Z">
        <w:r w:rsidR="00060CFC">
          <w:t>wa</w:t>
        </w:r>
      </w:ins>
      <w:del w:id="216" w:author="Microsoft Office User" w:date="2023-03-23T17:39:00Z">
        <w:r w:rsidDel="00060CFC">
          <w:delText>i</w:delText>
        </w:r>
      </w:del>
      <w:r>
        <w:t>s inversely proportional to the quality of the individual), the sender code</w:t>
      </w:r>
      <w:del w:id="217" w:author="Microsoft Office User" w:date="2023-03-23T15:58:00Z">
        <w:r w:rsidDel="00CF1FF5">
          <w:delText xml:space="preserve"> can</w:delText>
        </w:r>
      </w:del>
      <w:r>
        <w:t xml:space="preserve"> evolve</w:t>
      </w:r>
      <w:ins w:id="218" w:author="Microsoft Office User" w:date="2023-03-23T15:58:00Z">
        <w:r w:rsidR="00CF1FF5">
          <w:t>d</w:t>
        </w:r>
      </w:ins>
      <w:r>
        <w:t xml:space="preserve"> to produce an honest signal</w:t>
      </w:r>
      <w:ins w:id="219" w:author="Microsoft Office User" w:date="2023-03-23T15:58:00Z">
        <w:r w:rsidR="00CF1FF5">
          <w:t>, meaning that larger badges reflect greater quality</w:t>
        </w:r>
      </w:ins>
      <w:r>
        <w:t xml:space="preserve"> (Fig. ). The evolution of the sender code </w:t>
      </w:r>
      <w:del w:id="220" w:author="Microsoft Office User" w:date="2023-03-23T17:39:00Z">
        <w:r w:rsidDel="00060CFC">
          <w:delText xml:space="preserve">does </w:delText>
        </w:r>
      </w:del>
      <w:ins w:id="221" w:author="Microsoft Office User" w:date="2023-03-23T17:39:00Z">
        <w:r w:rsidR="00060CFC">
          <w:t xml:space="preserve">did </w:t>
        </w:r>
      </w:ins>
      <w:r>
        <w:t>not happen immediately after the start of the evolutionary process. Instead, the evolutionary dynamics of the reaction norm parameters (Fig. , A) appear</w:t>
      </w:r>
      <w:ins w:id="222" w:author="Microsoft Office User" w:date="2023-03-23T17:39:00Z">
        <w:r w:rsidR="00060CFC">
          <w:t>ed</w:t>
        </w:r>
      </w:ins>
      <w:r>
        <w:t xml:space="preserve"> to involve a set of steps. First, the intercept of the reaction norm (</w:t>
      </w:r>
      <m:oMath>
        <m:r>
          <w:rPr>
            <w:rFonts w:ascii="Cambria Math" w:hAnsi="Cambria Math"/>
          </w:rPr>
          <m:t>α</m:t>
        </m:r>
      </m:oMath>
      <w:r>
        <w:t>) describing the relationship between individual quality and badge size evolve</w:t>
      </w:r>
      <w:ins w:id="223" w:author="Microsoft Office User" w:date="2023-03-23T17:39:00Z">
        <w:r w:rsidR="00060CFC">
          <w:t>d</w:t>
        </w:r>
      </w:ins>
      <w:del w:id="224" w:author="Microsoft Office User" w:date="2023-03-23T17:39:00Z">
        <w:r w:rsidDel="00060CFC">
          <w:delText>s</w:delText>
        </w:r>
      </w:del>
      <w:r>
        <w:t xml:space="preserve"> to higher values, </w:t>
      </w:r>
      <w:ins w:id="225" w:author="Microsoft Office User" w:date="2023-03-23T15:59:00Z">
        <w:r w:rsidR="00CF1FF5">
          <w:t>which result</w:t>
        </w:r>
      </w:ins>
      <w:ins w:id="226" w:author="Microsoft Office User" w:date="2023-03-23T17:39:00Z">
        <w:r w:rsidR="00060CFC">
          <w:t>ed</w:t>
        </w:r>
      </w:ins>
      <w:ins w:id="227" w:author="Microsoft Office User" w:date="2023-03-23T15:59:00Z">
        <w:r w:rsidR="00CF1FF5">
          <w:t xml:space="preserve"> in </w:t>
        </w:r>
      </w:ins>
      <w:r>
        <w:t xml:space="preserve">reducing the average badge size in the populations. This </w:t>
      </w:r>
      <w:ins w:id="228" w:author="Microsoft Office User" w:date="2023-03-23T17:39:00Z">
        <w:r w:rsidR="00060CFC">
          <w:t>wa</w:t>
        </w:r>
      </w:ins>
      <w:del w:id="229" w:author="Microsoft Office User" w:date="2023-03-23T17:39:00Z">
        <w:r w:rsidDel="00060CFC">
          <w:delText>i</w:delText>
        </w:r>
      </w:del>
      <w:r>
        <w:t xml:space="preserve">s because reaction norms segregating in the population </w:t>
      </w:r>
      <w:ins w:id="230" w:author="Microsoft Office User" w:date="2023-03-23T17:39:00Z">
        <w:r w:rsidR="00060CFC">
          <w:t>we</w:t>
        </w:r>
      </w:ins>
      <w:del w:id="231" w:author="Microsoft Office User" w:date="2023-03-23T17:39:00Z">
        <w:r w:rsidDel="00060CFC">
          <w:delText>a</w:delText>
        </w:r>
      </w:del>
      <w:r>
        <w:t>re flat at the beginning of the simulation</w:t>
      </w:r>
      <w:ins w:id="232" w:author="Microsoft Office User" w:date="2023-03-23T15:59:00Z">
        <w:r w:rsidR="00CF1FF5">
          <w:t>;</w:t>
        </w:r>
      </w:ins>
      <w:del w:id="233" w:author="Microsoft Office User" w:date="2023-03-23T15:59:00Z">
        <w:r w:rsidDel="00CF1FF5">
          <w:delText>,</w:delText>
        </w:r>
      </w:del>
      <w:r>
        <w:t xml:space="preserve"> consequently, the receiver code </w:t>
      </w:r>
      <w:del w:id="234" w:author="Microsoft Office User" w:date="2023-03-23T17:40:00Z">
        <w:r w:rsidDel="00060CFC">
          <w:delText xml:space="preserve">does </w:delText>
        </w:r>
      </w:del>
      <w:ins w:id="235" w:author="Microsoft Office User" w:date="2023-03-23T17:40:00Z">
        <w:r w:rsidR="00060CFC">
          <w:t xml:space="preserve">did </w:t>
        </w:r>
      </w:ins>
      <w:r>
        <w:t xml:space="preserve">not respond to the badge size, and larger badges </w:t>
      </w:r>
      <w:ins w:id="236" w:author="Microsoft Office User" w:date="2023-03-23T17:40:00Z">
        <w:r w:rsidR="00060CFC">
          <w:t>we</w:t>
        </w:r>
      </w:ins>
      <w:del w:id="237" w:author="Microsoft Office User" w:date="2023-03-23T17:40:00Z">
        <w:r w:rsidDel="00060CFC">
          <w:delText>a</w:delText>
        </w:r>
      </w:del>
      <w:r>
        <w:t>re costlier and d</w:t>
      </w:r>
      <w:ins w:id="238" w:author="Microsoft Office User" w:date="2023-03-23T17:40:00Z">
        <w:r w:rsidR="00060CFC">
          <w:t>id</w:t>
        </w:r>
      </w:ins>
      <w:del w:id="239" w:author="Microsoft Office User" w:date="2023-03-23T17:40:00Z">
        <w:r w:rsidDel="00060CFC">
          <w:delText>o</w:delText>
        </w:r>
      </w:del>
      <w:r>
        <w:t xml:space="preserve"> not trigger lower attack probabilities. </w:t>
      </w:r>
      <w:del w:id="240" w:author="Microsoft Office User" w:date="2023-03-23T16:06:00Z">
        <w:r w:rsidDel="009902C7">
          <w:delText xml:space="preserve">During </w:delText>
        </w:r>
      </w:del>
      <w:ins w:id="241" w:author="Microsoft Office User" w:date="2023-03-23T16:06:00Z">
        <w:r w:rsidR="009902C7">
          <w:t xml:space="preserve">Over </w:t>
        </w:r>
      </w:ins>
      <w:r>
        <w:t>the first generations, the slope of the sender reaction norm (</w:t>
      </w:r>
      <m:oMath>
        <m:r>
          <w:rPr>
            <w:rFonts w:ascii="Cambria Math" w:hAnsi="Cambria Math"/>
          </w:rPr>
          <m:t>β</m:t>
        </m:r>
      </m:oMath>
      <w:r>
        <w:t>) remain</w:t>
      </w:r>
      <w:proofErr w:type="spellStart"/>
      <w:ins w:id="242" w:author="Microsoft Office User" w:date="2023-03-23T17:40:00Z">
        <w:r w:rsidR="00060CFC">
          <w:t>ed</w:t>
        </w:r>
      </w:ins>
      <w:proofErr w:type="spellEnd"/>
      <w:del w:id="243" w:author="Microsoft Office User" w:date="2023-03-23T17:40:00Z">
        <w:r w:rsidDel="00060CFC">
          <w:delText>s</w:delText>
        </w:r>
      </w:del>
      <w:r>
        <w:t xml:space="preserve"> close to the initial value of zero. At around generation 4000, the slope evolve</w:t>
      </w:r>
      <w:ins w:id="244" w:author="Microsoft Office User" w:date="2023-03-23T17:40:00Z">
        <w:r w:rsidR="00060CFC">
          <w:t>d</w:t>
        </w:r>
      </w:ins>
      <w:del w:id="245" w:author="Microsoft Office User" w:date="2023-03-23T17:40:00Z">
        <w:r w:rsidDel="00060CFC">
          <w:delText>s</w:delText>
        </w:r>
      </w:del>
      <w:r>
        <w:t xml:space="preserve"> toward positive values</w:t>
      </w:r>
      <w:ins w:id="246" w:author="Microsoft Office User" w:date="2023-03-23T17:40:00Z">
        <w:r w:rsidR="00060CFC">
          <w:t>,</w:t>
        </w:r>
      </w:ins>
      <w:del w:id="247" w:author="Microsoft Office User" w:date="2023-03-23T17:40:00Z">
        <w:r w:rsidDel="00060CFC">
          <w:delText>. Positive values in the slope</w:delText>
        </w:r>
      </w:del>
      <w:r>
        <w:t xml:space="preserve"> imply</w:t>
      </w:r>
      <w:ins w:id="248" w:author="Microsoft Office User" w:date="2023-03-23T17:41:00Z">
        <w:r w:rsidR="00060CFC">
          <w:t>ing</w:t>
        </w:r>
      </w:ins>
      <w:r>
        <w:t xml:space="preserve"> that larger badges correlate with higher quality (Fig.  B). Receivers then learn</w:t>
      </w:r>
      <w:ins w:id="249" w:author="Microsoft Office User" w:date="2023-03-23T17:41:00Z">
        <w:r w:rsidR="00060CFC">
          <w:t>ed</w:t>
        </w:r>
      </w:ins>
      <w:r>
        <w:t xml:space="preserve"> to react to such correlation, increasing the probability of retreat when facing individuals with larger badges (Fig.  C). Hence, natural selection </w:t>
      </w:r>
      <w:proofErr w:type="spellStart"/>
      <w:r>
        <w:t>favour</w:t>
      </w:r>
      <w:ins w:id="250" w:author="Microsoft Office User" w:date="2023-03-23T17:41:00Z">
        <w:r w:rsidR="00060CFC">
          <w:t>ed</w:t>
        </w:r>
      </w:ins>
      <w:proofErr w:type="spellEnd"/>
      <w:del w:id="251" w:author="Microsoft Office User" w:date="2023-03-23T17:41:00Z">
        <w:r w:rsidDel="00060CFC">
          <w:delText>s</w:delText>
        </w:r>
      </w:del>
      <w:r>
        <w:t xml:space="preserve"> larger values of </w:t>
      </w:r>
      <m:oMath>
        <m:r>
          <w:rPr>
            <w:rFonts w:ascii="Cambria Math" w:hAnsi="Cambria Math"/>
          </w:rPr>
          <m:t>β</m:t>
        </m:r>
      </m:oMath>
      <w:r>
        <w:t xml:space="preserve">, eventually leading to an evolutionary equilibrium in which badge size </w:t>
      </w:r>
      <w:ins w:id="252" w:author="Microsoft Office User" w:date="2023-03-23T17:41:00Z">
        <w:r w:rsidR="00060CFC">
          <w:t>wa</w:t>
        </w:r>
      </w:ins>
      <w:del w:id="253" w:author="Microsoft Office User" w:date="2023-03-23T17:41:00Z">
        <w:r w:rsidDel="00060CFC">
          <w:delText>i</w:delText>
        </w:r>
      </w:del>
      <w:r>
        <w:t>s an honest signal of quality mediated by the learned responses of receivers (Fig.  B.4 and C.4).</w:t>
      </w:r>
      <w:ins w:id="254" w:author="Microsoft Office User" w:date="2023-03-23T17:41:00Z">
        <w:r w:rsidR="00060CFC">
          <w:t xml:space="preserve"> VERY COOL!</w:t>
        </w:r>
      </w:ins>
    </w:p>
    <w:p w14:paraId="77725047" w14:textId="1214AB17" w:rsidR="009D4D0D" w:rsidRDefault="00443C5D">
      <w:pPr>
        <w:pStyle w:val="BodyText"/>
      </w:pPr>
      <w:r>
        <w:t>The evolutionary trajectory portrayed in figure  A is not the only possible outcome. If</w:t>
      </w:r>
      <w:ins w:id="255" w:author="Microsoft Office User" w:date="2023-03-24T12:46:00Z">
        <w:r w:rsidR="0069653B">
          <w:t>, owing to genetic drift,</w:t>
        </w:r>
      </w:ins>
      <w:r>
        <w:t xml:space="preserve"> the slope of the sender reaction norms (</w:t>
      </w:r>
      <m:oMath>
        <m:r>
          <w:rPr>
            <w:rFonts w:ascii="Cambria Math" w:hAnsi="Cambria Math"/>
          </w:rPr>
          <m:t>β</m:t>
        </m:r>
      </m:oMath>
      <w:r>
        <w:t>) evolves</w:t>
      </w:r>
      <w:ins w:id="256" w:author="Microsoft Office User" w:date="2023-03-24T12:46:00Z">
        <w:r w:rsidR="0069653B">
          <w:t xml:space="preserve"> </w:t>
        </w:r>
      </w:ins>
      <w:del w:id="257" w:author="Microsoft Office User" w:date="2023-03-24T12:46:00Z">
        <w:r w:rsidDel="0069653B">
          <w:delText xml:space="preserve">, subject to genetic drift, </w:delText>
        </w:r>
      </w:del>
      <w:r>
        <w:t xml:space="preserve">toward negative values before badges become handicaps, </w:t>
      </w:r>
      <w:ins w:id="258" w:author="Microsoft Office User" w:date="2023-03-24T12:46:00Z">
        <w:r w:rsidR="0069653B">
          <w:t xml:space="preserve">then </w:t>
        </w:r>
      </w:ins>
      <w:r>
        <w:t xml:space="preserve">receivers never learn to react to the size of badges. Thus, </w:t>
      </w:r>
      <w:ins w:id="259" w:author="Microsoft Office User" w:date="2023-03-24T12:47:00Z">
        <w:r w:rsidR="0069653B">
          <w:t xml:space="preserve">because </w:t>
        </w:r>
      </w:ins>
      <w:r>
        <w:t>badges are only costly and do not provide information about the quality of individuals (Fig. )</w:t>
      </w:r>
      <w:ins w:id="260" w:author="Microsoft Office User" w:date="2023-03-24T12:47:00Z">
        <w:r w:rsidR="0069653B">
          <w:t>, they</w:t>
        </w:r>
      </w:ins>
      <w:del w:id="261" w:author="Microsoft Office User" w:date="2023-03-24T12:47:00Z">
        <w:r w:rsidDel="0069653B">
          <w:delText xml:space="preserve"> .</w:delText>
        </w:r>
      </w:del>
      <w:r>
        <w:t xml:space="preserve"> </w:t>
      </w:r>
      <w:ins w:id="262" w:author="Microsoft Office User" w:date="2023-03-24T12:47:00Z">
        <w:r w:rsidR="0069653B">
          <w:t>e</w:t>
        </w:r>
      </w:ins>
      <w:del w:id="263" w:author="Microsoft Office User" w:date="2023-03-24T12:47:00Z">
        <w:r w:rsidDel="0069653B">
          <w:delText>E</w:delText>
        </w:r>
      </w:del>
      <w:r>
        <w:t>ventually</w:t>
      </w:r>
      <w:del w:id="264" w:author="Microsoft Office User" w:date="2023-03-24T12:47:00Z">
        <w:r w:rsidDel="0069653B">
          <w:delText>, the</w:delText>
        </w:r>
      </w:del>
      <w:r>
        <w:t xml:space="preserve"> </w:t>
      </w:r>
      <w:del w:id="265" w:author="Microsoft Office User" w:date="2023-03-24T12:47:00Z">
        <w:r w:rsidDel="0069653B">
          <w:delText xml:space="preserve">badge </w:delText>
        </w:r>
      </w:del>
      <w:r>
        <w:t>disappear</w:t>
      </w:r>
      <w:del w:id="266" w:author="Microsoft Office User" w:date="2023-03-24T12:47:00Z">
        <w:r w:rsidDel="0069653B">
          <w:delText>s</w:delText>
        </w:r>
      </w:del>
      <w:r>
        <w:t xml:space="preserve"> from the population. In contrast, when the badge does not work as a handicap but instead is cost-free, the evolutionary process never leads to the establishment of an honest signal. Instead, subject to genetic drift, the population either evolves towards the disappearance of the badge</w:t>
      </w:r>
      <w:del w:id="267" w:author="Microsoft Office User" w:date="2023-03-24T12:47:00Z">
        <w:r w:rsidDel="0069653B">
          <w:delText>,</w:delText>
        </w:r>
      </w:del>
      <w:r>
        <w:t xml:space="preserve"> or to the maximum badge size. In either of </w:t>
      </w:r>
      <w:proofErr w:type="gramStart"/>
      <w:r>
        <w:t>this cases</w:t>
      </w:r>
      <w:proofErr w:type="gramEnd"/>
      <w:ins w:id="268" w:author="Microsoft Office User" w:date="2023-03-24T12:48:00Z">
        <w:r w:rsidR="0069653B">
          <w:t>,</w:t>
        </w:r>
      </w:ins>
      <w:r>
        <w:t xml:space="preserve"> reaction norms are flat, so the badge does not provide any information about quality.</w:t>
      </w:r>
    </w:p>
    <w:p w14:paraId="777EB065" w14:textId="229E517C" w:rsidR="009D4D0D" w:rsidRDefault="00443C5D">
      <w:pPr>
        <w:pStyle w:val="BodyText"/>
      </w:pPr>
      <w:r>
        <w:t xml:space="preserve">The amount of information that agents are able to collect through learning throughout their life time can strongly change the outcome of evolutionary dynamics. In the simulations presented in figure  and , individuals learned with high speed </w:t>
      </w:r>
      <w:del w:id="269" w:author="Microsoft Office User" w:date="2023-03-24T12:48:00Z">
        <w:r w:rsidDel="0069653B">
          <w:delText xml:space="preserve">of learning </w:delText>
        </w:r>
      </w:del>
      <w:r>
        <w:t>(</w:t>
      </w:r>
      <m:oMath>
        <m:r>
          <m:rPr>
            <m:sty m:val="p"/>
          </m:rPr>
          <w:rPr>
            <w:rFonts w:ascii="Cambria Math" w:hAnsi="Cambria Math"/>
          </w:rPr>
          <m:t>A=</m:t>
        </m:r>
        <m:r>
          <w:rPr>
            <w:rFonts w:ascii="Cambria Math" w:hAnsi="Cambria Math"/>
          </w:rPr>
          <m:t>0.4</m:t>
        </m:r>
      </m:oMath>
      <w:r>
        <w:t xml:space="preserve">) and interacted repeatedly along their lifetime (on average 2000 interactions). When we reduced the number of interactions that individuals have over their lifetime to 300 on average, we saw a drastic increase in </w:t>
      </w:r>
      <w:del w:id="270" w:author="Microsoft Office User" w:date="2023-03-24T12:48:00Z">
        <w:r w:rsidDel="0069653B">
          <w:delText xml:space="preserve">the </w:delText>
        </w:r>
      </w:del>
      <w:r>
        <w:t xml:space="preserve">phenotypic and genetic variation </w:t>
      </w:r>
      <w:del w:id="271" w:author="Microsoft Office User" w:date="2023-03-24T12:48:00Z">
        <w:r w:rsidDel="0069653B">
          <w:delText xml:space="preserve">present </w:delText>
        </w:r>
      </w:del>
      <w:r>
        <w:t xml:space="preserve">in the population. Fig.  shows changes in the distribution of the sender reaction norm parameters </w:t>
      </w:r>
      <w:del w:id="272" w:author="Microsoft Office User" w:date="2023-03-24T12:48:00Z">
        <w:r w:rsidDel="0069653B">
          <w:delText xml:space="preserve">along </w:delText>
        </w:r>
      </w:del>
      <w:ins w:id="273" w:author="Microsoft Office User" w:date="2023-03-24T12:48:00Z">
        <w:r w:rsidR="0069653B">
          <w:t xml:space="preserve">over </w:t>
        </w:r>
      </w:ins>
      <w:r>
        <w:t xml:space="preserve">evolutionary time, assuming the badge is cost-free. </w:t>
      </w:r>
      <w:commentRangeStart w:id="274"/>
      <w:r>
        <w:t>In panels A1 and 2, darker areas show trait values with high frequency in the population</w:t>
      </w:r>
      <w:commentRangeEnd w:id="274"/>
      <w:r w:rsidR="0069653B">
        <w:rPr>
          <w:rStyle w:val="CommentReference"/>
        </w:rPr>
        <w:commentReference w:id="274"/>
      </w:r>
      <w:r>
        <w:t>. Populations start monomorphic with a value of zero on both the intercept and the slope, and mutations quickly build up a normal distribution around the starting value</w:t>
      </w:r>
      <w:ins w:id="275" w:author="Microsoft Office User" w:date="2023-03-24T12:49:00Z">
        <w:r w:rsidR="0069653B">
          <w:t>s</w:t>
        </w:r>
      </w:ins>
      <w:r>
        <w:t>. Within the first 2000 generations, the unimodal distribution in the intercept (</w:t>
      </w:r>
      <m:oMath>
        <m:r>
          <w:rPr>
            <w:rFonts w:ascii="Cambria Math" w:hAnsi="Cambria Math"/>
          </w:rPr>
          <m:t>α</m:t>
        </m:r>
      </m:oMath>
      <w:r>
        <w:t>) splits into a bimodal one. Later</w:t>
      </w:r>
      <w:ins w:id="276" w:author="Microsoft Office User" w:date="2023-03-24T12:49:00Z">
        <w:r w:rsidR="0069653B">
          <w:t xml:space="preserve"> </w:t>
        </w:r>
        <w:proofErr w:type="gramStart"/>
        <w:r w:rsidR="0069653B">
          <w:t>on</w:t>
        </w:r>
      </w:ins>
      <w:proofErr w:type="gramEnd"/>
      <w:r>
        <w:t xml:space="preserve"> in evolutionary time</w:t>
      </w:r>
      <w:ins w:id="277" w:author="Microsoft Office User" w:date="2023-03-24T12:49:00Z">
        <w:r w:rsidR="0069653B">
          <w:t>,</w:t>
        </w:r>
      </w:ins>
      <w:r>
        <w:t xml:space="preserve"> one of the peaks splits further, so </w:t>
      </w:r>
      <w:ins w:id="278" w:author="Microsoft Office User" w:date="2023-03-24T12:49:00Z">
        <w:r w:rsidR="0069653B">
          <w:t xml:space="preserve">that </w:t>
        </w:r>
      </w:ins>
      <w:r>
        <w:t xml:space="preserve">at the end of the evolutionary simulation the distribution of the </w:t>
      </w:r>
      <w:r>
        <w:lastRenderedPageBreak/>
        <w:t>intercept (</w:t>
      </w:r>
      <m:oMath>
        <m:r>
          <w:rPr>
            <w:rFonts w:ascii="Cambria Math" w:hAnsi="Cambria Math"/>
          </w:rPr>
          <m:t>α</m:t>
        </m:r>
      </m:oMath>
      <w:r>
        <w:t xml:space="preserve">) in the population shows three peaks. </w:t>
      </w:r>
      <w:del w:id="279" w:author="Microsoft Office User" w:date="2023-03-24T12:52:00Z">
        <w:r w:rsidDel="0069653B">
          <w:delText xml:space="preserve">In the case of </w:delText>
        </w:r>
        <m:oMath>
          <m:r>
            <w:rPr>
              <w:rFonts w:ascii="Cambria Math" w:hAnsi="Cambria Math"/>
            </w:rPr>
            <m:t>β</m:t>
          </m:r>
        </m:oMath>
        <w:r w:rsidDel="0069653B">
          <w:delText xml:space="preserve">, the </w:delText>
        </w:r>
      </w:del>
      <w:ins w:id="280" w:author="Microsoft Office User" w:date="2023-03-24T12:52:00Z">
        <w:r w:rsidR="0069653B">
          <w:t>P</w:t>
        </w:r>
      </w:ins>
      <w:del w:id="281" w:author="Microsoft Office User" w:date="2023-03-24T12:52:00Z">
        <w:r w:rsidDel="0069653B">
          <w:delText>p</w:delText>
        </w:r>
      </w:del>
      <w:r>
        <w:t>eaks in the distribution</w:t>
      </w:r>
      <w:ins w:id="282" w:author="Microsoft Office User" w:date="2023-03-24T12:52:00Z">
        <w:r w:rsidR="0069653B" w:rsidRPr="0069653B">
          <w:t xml:space="preserve"> </w:t>
        </w:r>
        <w:r w:rsidR="0069653B">
          <w:t xml:space="preserve">of </w:t>
        </w:r>
        <m:oMath>
          <m:r>
            <w:rPr>
              <w:rFonts w:ascii="Cambria Math" w:hAnsi="Cambria Math"/>
            </w:rPr>
            <m:t>β</m:t>
          </m:r>
        </m:oMath>
        <w:r w:rsidR="0069653B">
          <w:t xml:space="preserve"> </w:t>
        </w:r>
      </w:ins>
      <w:del w:id="283" w:author="Microsoft Office User" w:date="2023-03-24T12:52:00Z">
        <w:r w:rsidDel="0069653B">
          <w:delText xml:space="preserve"> </w:delText>
        </w:r>
      </w:del>
      <w:r>
        <w:t xml:space="preserve">are not </w:t>
      </w:r>
      <w:del w:id="284" w:author="Microsoft Office User" w:date="2023-03-24T12:52:00Z">
        <w:r w:rsidDel="0069653B">
          <w:delText xml:space="preserve">so </w:delText>
        </w:r>
      </w:del>
      <w:ins w:id="285" w:author="Microsoft Office User" w:date="2023-03-24T12:52:00Z">
        <w:r w:rsidR="0069653B">
          <w:t xml:space="preserve">as </w:t>
        </w:r>
      </w:ins>
      <w:r>
        <w:t xml:space="preserve">clear-cut, but </w:t>
      </w:r>
      <w:del w:id="286" w:author="Microsoft Office User" w:date="2023-03-24T12:52:00Z">
        <w:r w:rsidDel="0069653B">
          <w:delText xml:space="preserve">it is clear that there is an increase in </w:delText>
        </w:r>
      </w:del>
      <w:r>
        <w:t>the variance of the distribution</w:t>
      </w:r>
      <w:ins w:id="287" w:author="Microsoft Office User" w:date="2023-03-24T12:52:00Z">
        <w:r w:rsidR="0069653B">
          <w:t xml:space="preserve"> clearly increased</w:t>
        </w:r>
      </w:ins>
      <w:r>
        <w:t xml:space="preserve">. </w:t>
      </w:r>
      <w:del w:id="288" w:author="Microsoft Office User" w:date="2023-03-24T12:52:00Z">
        <w:r w:rsidDel="0069653B">
          <w:delText xml:space="preserve">These </w:delText>
        </w:r>
      </w:del>
      <w:ins w:id="289" w:author="Microsoft Office User" w:date="2023-03-24T12:52:00Z">
        <w:r w:rsidR="0069653B">
          <w:t xml:space="preserve">Such </w:t>
        </w:r>
      </w:ins>
      <w:r>
        <w:t>changes in the distribution</w:t>
      </w:r>
      <w:ins w:id="290" w:author="Microsoft Office User" w:date="2023-03-24T12:52:00Z">
        <w:r w:rsidR="0069653B">
          <w:t>s</w:t>
        </w:r>
      </w:ins>
      <w:r>
        <w:t xml:space="preserve"> of </w:t>
      </w:r>
      <w:del w:id="291" w:author="Microsoft Office User" w:date="2023-03-24T12:52:00Z">
        <w:r w:rsidDel="0069653B">
          <w:delText xml:space="preserve">the </w:delText>
        </w:r>
      </w:del>
      <w:r>
        <w:t>parameters of the sender reaction norm imply that individuals can generally be classified into three distinct types (). Two types express a flat reaction norm with extreme values</w:t>
      </w:r>
      <w:ins w:id="292" w:author="Microsoft Office User" w:date="2023-03-24T12:53:00Z">
        <w:r w:rsidR="0069653B">
          <w:t xml:space="preserve"> (either large or small)</w:t>
        </w:r>
      </w:ins>
      <w:r>
        <w:t xml:space="preserve"> for the badge size, meaning that their badge size is not informative of their quality</w:t>
      </w:r>
      <w:ins w:id="293" w:author="Microsoft Office User" w:date="2023-03-24T12:53:00Z">
        <w:r w:rsidR="0069653B">
          <w:t>; in contrast</w:t>
        </w:r>
      </w:ins>
      <w:r>
        <w:t xml:space="preserve">, </w:t>
      </w:r>
      <w:del w:id="294" w:author="Microsoft Office User" w:date="2023-03-24T12:53:00Z">
        <w:r w:rsidDel="0069653B">
          <w:delText xml:space="preserve">whereas </w:delText>
        </w:r>
      </w:del>
      <w:r>
        <w:t xml:space="preserve">the third type shows intermediate badge sizes determined by the quality of the individual (Fig.  B.3-4). In this particular simulation, the values of the slope in the </w:t>
      </w:r>
      <w:ins w:id="295" w:author="Microsoft Office User" w:date="2023-03-24T12:53:00Z">
        <w:r w:rsidR="0069653B">
          <w:t xml:space="preserve">group with </w:t>
        </w:r>
      </w:ins>
      <w:r>
        <w:t xml:space="preserve">informative </w:t>
      </w:r>
      <w:del w:id="296" w:author="Microsoft Office User" w:date="2023-03-24T12:54:00Z">
        <w:r w:rsidDel="0069653B">
          <w:delText xml:space="preserve">group </w:delText>
        </w:r>
      </w:del>
      <w:ins w:id="297" w:author="Microsoft Office User" w:date="2023-03-24T12:54:00Z">
        <w:r w:rsidR="0069653B">
          <w:t xml:space="preserve">reaction norms </w:t>
        </w:r>
      </w:ins>
      <w:r>
        <w:t xml:space="preserve">are negative, </w:t>
      </w:r>
      <w:del w:id="298" w:author="Microsoft Office User" w:date="2023-03-24T12:54:00Z">
        <w:r w:rsidDel="0069653B">
          <w:delText>which implies</w:delText>
        </w:r>
      </w:del>
      <w:ins w:id="299" w:author="Microsoft Office User" w:date="2023-03-24T12:54:00Z">
        <w:r w:rsidR="0069653B">
          <w:t>meaning</w:t>
        </w:r>
      </w:ins>
      <w:r>
        <w:t xml:space="preserve"> that badge size correlates negatively with quality. Furthermore, the receiver reaction norms developed through learning, particularly those of individuals of intermediate quality, respond to the signal of their sender type by increasing the probability of retreating from a fight with individuals with smaller badges (Fig. ).</w:t>
      </w:r>
    </w:p>
    <w:p w14:paraId="1BEB92D7" w14:textId="77777777" w:rsidR="001D63F6" w:rsidRDefault="00443C5D">
      <w:pPr>
        <w:pStyle w:val="BodyText"/>
        <w:rPr>
          <w:ins w:id="300" w:author="Microsoft Office User" w:date="2023-03-24T12:58:00Z"/>
        </w:rPr>
      </w:pPr>
      <w:r>
        <w:rPr>
          <w:noProof/>
        </w:rPr>
        <w:drawing>
          <wp:inline distT="0" distB="0" distL="0" distR="0" wp14:anchorId="59E7330D" wp14:editId="159E5849">
            <wp:extent cx="4620126" cy="5544151"/>
            <wp:effectExtent l="0" t="0" r="0" b="0"/>
            <wp:docPr id="31" name="Picture" descr="The evolution of cheap signals. Portrait of the evolutionary dynamics of the sender code with snapsots of both sender and receiver codes just as in fig. . The top panels (A) show changes in the distribution of values for \alpha (A.1) and \beta (A.2) along evolutionary time. Panels below correspond to snapshots of the sender (B) and receiver codes (C). Generation time of the snapshots are indicated by the grey lines in the top panels. The unimodal distribution with which \alpha (A.1) starts the simulation, quickly turns into a bimondal distribution, and at about 10000 generations it splits further into three modes. These three peaks correspond to three type of reaction norms in panels B.1-3."/>
            <wp:cNvGraphicFramePr/>
            <a:graphic xmlns:a="http://schemas.openxmlformats.org/drawingml/2006/main">
              <a:graphicData uri="http://schemas.openxmlformats.org/drawingml/2006/picture">
                <pic:pic xmlns:pic="http://schemas.openxmlformats.org/drawingml/2006/picture">
                  <pic:nvPicPr>
                    <pic:cNvPr id="32" name="Picture" descr="manuscript_1.0_files/figure-docx/branching-1.png"/>
                    <pic:cNvPicPr>
                      <a:picLocks noChangeAspect="1" noChangeArrowheads="1"/>
                    </pic:cNvPicPr>
                  </pic:nvPicPr>
                  <pic:blipFill>
                    <a:blip r:embed="rId12"/>
                    <a:stretch>
                      <a:fillRect/>
                    </a:stretch>
                  </pic:blipFill>
                  <pic:spPr bwMode="auto">
                    <a:xfrm>
                      <a:off x="0" y="0"/>
                      <a:ext cx="4620126" cy="5544151"/>
                    </a:xfrm>
                    <a:prstGeom prst="rect">
                      <a:avLst/>
                    </a:prstGeom>
                    <a:noFill/>
                    <a:ln w="9525">
                      <a:noFill/>
                      <a:headEnd/>
                      <a:tailEnd/>
                    </a:ln>
                  </pic:spPr>
                </pic:pic>
              </a:graphicData>
            </a:graphic>
          </wp:inline>
        </w:drawing>
      </w:r>
      <w:r>
        <w:t xml:space="preserve"> </w:t>
      </w:r>
    </w:p>
    <w:p w14:paraId="52421597" w14:textId="3D41607F" w:rsidR="009D4D0D" w:rsidRDefault="00443C5D">
      <w:pPr>
        <w:pStyle w:val="BodyText"/>
      </w:pPr>
      <w:r>
        <w:lastRenderedPageBreak/>
        <w:t xml:space="preserve">A limited number of interactions </w:t>
      </w:r>
      <w:del w:id="301" w:author="Microsoft Office User" w:date="2023-03-24T12:59:00Z">
        <w:r w:rsidDel="001D63F6">
          <w:delText xml:space="preserve">on the amount of variation </w:delText>
        </w:r>
      </w:del>
      <w:r>
        <w:t xml:space="preserve">has an effect on the evolving parameters when the signal follows the handicap principle as well. In fig , we show simulations where individuals have on average 300 interactions in their life and the cost of the signal is proportional to the quality, following the handicap principle. The evolutionary process leads to a combination of reaction norm parameters where there is a positive correlation between the size of the badge and the quality of the individual. This relationship, however, is muddled </w:t>
      </w:r>
      <w:del w:id="302" w:author="Microsoft Office User" w:date="2023-03-24T13:00:00Z">
        <w:r w:rsidDel="001D63F6">
          <w:delText>by the fact that</w:delText>
        </w:r>
      </w:del>
      <w:ins w:id="303" w:author="Microsoft Office User" w:date="2023-03-24T13:00:00Z">
        <w:r w:rsidR="001D63F6">
          <w:t>because</w:t>
        </w:r>
      </w:ins>
      <w:r>
        <w:t xml:space="preserve"> there are two clusters of values for the intercept (</w:t>
      </w:r>
      <m:oMath>
        <m:r>
          <w:rPr>
            <w:rFonts w:ascii="Cambria Math" w:hAnsi="Cambria Math"/>
          </w:rPr>
          <m:t>α</m:t>
        </m:r>
      </m:oMath>
      <w:r>
        <w:t>) and slope (</w:t>
      </w:r>
      <m:oMath>
        <m:r>
          <w:rPr>
            <w:rFonts w:ascii="Cambria Math" w:hAnsi="Cambria Math"/>
          </w:rPr>
          <m:t>β</m:t>
        </m:r>
      </m:oMath>
      <w:r>
        <w:t>) of the reaction norm in the population</w:t>
      </w:r>
      <w:ins w:id="304" w:author="Microsoft Office User" w:date="2023-03-24T13:00:00Z">
        <w:r w:rsidR="001D63F6">
          <w:t xml:space="preserve"> (i.e</w:t>
        </w:r>
      </w:ins>
      <w:r>
        <w:t>.</w:t>
      </w:r>
      <w:del w:id="305" w:author="Microsoft Office User" w:date="2023-03-24T13:01:00Z">
        <w:r w:rsidDel="001D63F6">
          <w:delText xml:space="preserve"> Thus,</w:delText>
        </w:r>
      </w:del>
      <w:r>
        <w:t xml:space="preserve"> there are two types of reaction norms</w:t>
      </w:r>
      <w:ins w:id="306" w:author="Microsoft Office User" w:date="2023-03-24T13:01:00Z">
        <w:r w:rsidR="001D63F6">
          <w:t>)</w:t>
        </w:r>
      </w:ins>
      <w:r>
        <w:t xml:space="preserve">. One of the types has a steeper slope, meaning that it expresses a </w:t>
      </w:r>
      <w:del w:id="307" w:author="Microsoft Office User" w:date="2023-03-24T13:01:00Z">
        <w:r w:rsidDel="001D63F6">
          <w:delText xml:space="preserve">higher </w:delText>
        </w:r>
      </w:del>
      <w:ins w:id="308" w:author="Microsoft Office User" w:date="2023-03-24T13:01:00Z">
        <w:r w:rsidR="001D63F6">
          <w:t xml:space="preserve">larger </w:t>
        </w:r>
      </w:ins>
      <w:r>
        <w:t>badge size for a given quality. Th</w:t>
      </w:r>
      <w:ins w:id="309" w:author="Microsoft Office User" w:date="2023-03-24T13:01:00Z">
        <w:r w:rsidR="001D63F6">
          <w:t xml:space="preserve">e correspondingly </w:t>
        </w:r>
      </w:ins>
      <w:del w:id="310" w:author="Microsoft Office User" w:date="2023-03-24T13:01:00Z">
        <w:r w:rsidDel="001D63F6">
          <w:delText>is effect of an increased</w:delText>
        </w:r>
      </w:del>
      <w:ins w:id="311" w:author="Microsoft Office User" w:date="2023-03-24T13:01:00Z">
        <w:r w:rsidR="001D63F6">
          <w:t>greater</w:t>
        </w:r>
      </w:ins>
      <w:r>
        <w:t xml:space="preserve"> variance in the trait distribution is not only triggered by lower number of interactions. Larger variances are also found when we assume </w:t>
      </w:r>
      <w:ins w:id="312" w:author="Microsoft Office User" w:date="2023-03-24T13:02:00Z">
        <w:r w:rsidR="001D63F6">
          <w:t>s</w:t>
        </w:r>
      </w:ins>
      <w:del w:id="313" w:author="Microsoft Office User" w:date="2023-03-24T13:02:00Z">
        <w:r w:rsidDel="001D63F6">
          <w:delText xml:space="preserve">a </w:delText>
        </w:r>
      </w:del>
      <w:r>
        <w:t xml:space="preserve">lower </w:t>
      </w:r>
      <w:del w:id="314" w:author="Microsoft Office User" w:date="2023-03-24T13:02:00Z">
        <w:r w:rsidDel="001D63F6">
          <w:delText xml:space="preserve">speed of </w:delText>
        </w:r>
      </w:del>
      <w:r>
        <w:t>learning (data not shown). This suggest that limits to the amount of information that individuals acquire through learning allows the coexistence of different communication strategies within a population</w:t>
      </w:r>
      <w:del w:id="315" w:author="Microsoft Office User" w:date="2023-03-24T13:02:00Z">
        <w:r w:rsidDel="001D63F6">
          <w:delText xml:space="preserve"> (Botero et al. 2010)</w:delText>
        </w:r>
      </w:del>
      <w:r>
        <w:t>.</w:t>
      </w:r>
    </w:p>
    <w:p w14:paraId="4C432848" w14:textId="77777777" w:rsidR="009D4D0D" w:rsidRDefault="00443C5D">
      <w:pPr>
        <w:pStyle w:val="CaptionedFigure"/>
      </w:pPr>
      <w:r>
        <w:rPr>
          <w:noProof/>
        </w:rPr>
        <w:lastRenderedPageBreak/>
        <w:drawing>
          <wp:inline distT="0" distB="0" distL="0" distR="0" wp14:anchorId="76ADA4D5" wp14:editId="7E99880B">
            <wp:extent cx="4620126" cy="5544151"/>
            <wp:effectExtent l="0" t="0" r="0" b="0"/>
            <wp:docPr id="34" name="Picture" descr="The evolution of costly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
            <wp:cNvGraphicFramePr/>
            <a:graphic xmlns:a="http://schemas.openxmlformats.org/drawingml/2006/main">
              <a:graphicData uri="http://schemas.openxmlformats.org/drawingml/2006/picture">
                <pic:pic xmlns:pic="http://schemas.openxmlformats.org/drawingml/2006/picture">
                  <pic:nvPicPr>
                    <pic:cNvPr id="35" name="Picture" descr="manuscript_1.0_files/figure-docx/honestDiv-1.png"/>
                    <pic:cNvPicPr>
                      <a:picLocks noChangeAspect="1" noChangeArrowheads="1"/>
                    </pic:cNvPicPr>
                  </pic:nvPicPr>
                  <pic:blipFill>
                    <a:blip r:embed="rId13"/>
                    <a:stretch>
                      <a:fillRect/>
                    </a:stretch>
                  </pic:blipFill>
                  <pic:spPr bwMode="auto">
                    <a:xfrm>
                      <a:off x="0" y="0"/>
                      <a:ext cx="4620126" cy="5544151"/>
                    </a:xfrm>
                    <a:prstGeom prst="rect">
                      <a:avLst/>
                    </a:prstGeom>
                    <a:noFill/>
                    <a:ln w="9525">
                      <a:noFill/>
                      <a:headEnd/>
                      <a:tailEnd/>
                    </a:ln>
                  </pic:spPr>
                </pic:pic>
              </a:graphicData>
            </a:graphic>
          </wp:inline>
        </w:drawing>
      </w:r>
    </w:p>
    <w:p w14:paraId="476D379C" w14:textId="77777777" w:rsidR="009D4D0D" w:rsidRDefault="00443C5D">
      <w:pPr>
        <w:pStyle w:val="ImageCaption"/>
      </w:pPr>
      <w:r>
        <w:t xml:space="preserve">The evolution of costly signals. Portrait of the evolutionary dynamics of the sender code with snapsots of both sender and receiver codes just as in fig. .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 Similarly to the evolutionary dynamics in Fig. , first the badge size evolves towards its minimum value. Then, the slope evolves positive values determining an increasing reaction norm. In contrast to , the normal distribution splits up into two modes. This translates into two types of reaction norms assorting in the population where both code for a positive relation between quality and badge size.</w:t>
      </w:r>
    </w:p>
    <w:p w14:paraId="43FB3343" w14:textId="013181E6" w:rsidR="009D4D0D" w:rsidRDefault="00443C5D">
      <w:pPr>
        <w:pStyle w:val="BodyText"/>
      </w:pPr>
      <w:r>
        <w:t>The behaviour expressed by naive individuals (</w:t>
      </w:r>
      <w:ins w:id="316" w:author="Microsoft Office User" w:date="2023-03-24T13:02:00Z">
        <w:r w:rsidR="001D63F6">
          <w:t xml:space="preserve">i.e. </w:t>
        </w:r>
      </w:ins>
      <w:r>
        <w:t xml:space="preserve">those who have not learned) imposes negative-frequency dependent selection, allowing for the build up of genetic variation in reaction norms. In the simulations presented so far, we assumed that individuals start with </w:t>
      </w:r>
      <w:r>
        <w:lastRenderedPageBreak/>
        <w:t xml:space="preserve">a flat behavioural reaction norm such that they escalate aggressively a fight with a </w:t>
      </w:r>
      <m:oMath>
        <m:r>
          <w:rPr>
            <w:rFonts w:ascii="Cambria Math" w:hAnsi="Cambria Math"/>
          </w:rPr>
          <m:t>0.5</m:t>
        </m:r>
      </m:oMath>
      <w:r>
        <w:t xml:space="preserve"> probability regardless of the badge size of the interacting partner. To asses whether such initial conditions of the communication system had any role in the build up of genetic variation, we ran a series of simulations varying the initial conditions of the actor module in the learning model. Specifically, we let naive individuals have a flat reaction norm with either a </w:t>
      </w:r>
      <w:ins w:id="317" w:author="Microsoft Office User" w:date="2023-03-24T13:03:00Z">
        <w:r w:rsidR="001D63F6">
          <w:t>(</w:t>
        </w:r>
      </w:ins>
      <w:r>
        <w:t>1) low (peaceful)</w:t>
      </w:r>
      <w:ins w:id="318" w:author="Microsoft Office User" w:date="2023-03-24T13:03:00Z">
        <w:r w:rsidR="001D63F6">
          <w:t xml:space="preserve"> or</w:t>
        </w:r>
      </w:ins>
      <w:del w:id="319" w:author="Microsoft Office User" w:date="2023-03-24T13:03:00Z">
        <w:r w:rsidDel="001D63F6">
          <w:delText>,</w:delText>
        </w:r>
      </w:del>
      <w:r>
        <w:t xml:space="preserve"> </w:t>
      </w:r>
      <w:ins w:id="320" w:author="Microsoft Office User" w:date="2023-03-24T13:03:00Z">
        <w:r w:rsidR="001D63F6">
          <w:t>(</w:t>
        </w:r>
      </w:ins>
      <w:r>
        <w:t>2) high (aggressive) probability of escalating a fight</w:t>
      </w:r>
      <w:ins w:id="321" w:author="Microsoft Office User" w:date="2023-03-24T13:03:00Z">
        <w:r w:rsidR="001D63F6">
          <w:t>,</w:t>
        </w:r>
      </w:ins>
      <w:r>
        <w:t xml:space="preserve"> or </w:t>
      </w:r>
      <w:ins w:id="322" w:author="Microsoft Office User" w:date="2023-03-24T13:03:00Z">
        <w:r w:rsidR="001D63F6">
          <w:t>(</w:t>
        </w:r>
      </w:ins>
      <w:r>
        <w:t>3) a probability corresponding to the ESS of the original hawk-dove game (clever). Fig.  shows the distribution of values of the intercept (</w:t>
      </w:r>
      <m:oMath>
        <m:r>
          <w:rPr>
            <w:rFonts w:ascii="Cambria Math" w:hAnsi="Cambria Math"/>
          </w:rPr>
          <m:t>α</m:t>
        </m:r>
      </m:oMath>
      <w:r>
        <w:t>) and slope (</w:t>
      </w:r>
      <m:oMath>
        <m:r>
          <w:rPr>
            <w:rFonts w:ascii="Cambria Math" w:hAnsi="Cambria Math"/>
          </w:rPr>
          <m:t>β</m:t>
        </m:r>
      </m:oMath>
      <w:r>
        <w:t>) evolved in different replicates of the simulations. The left-hand side panel, corresponding to peaceful naive individuals, is the only one where the</w:t>
      </w:r>
      <w:ins w:id="323" w:author="Microsoft Office User" w:date="2023-03-24T13:04:00Z">
        <w:r w:rsidR="001D63F6">
          <w:t xml:space="preserve"> </w:t>
        </w:r>
      </w:ins>
      <w:del w:id="324" w:author="Microsoft Office User" w:date="2023-03-24T13:04:00Z">
        <w:r w:rsidDel="001D63F6">
          <w:br/>
        </w:r>
      </w:del>
      <w:r>
        <w:t xml:space="preserve">distribution of values is split in different clusters. That is, most of the variation occurs within clusters. In contrast, when naive individuals behave either aggressively or cleverly, the badges evolve toward minimum and maximum values, and so the variation is driven mainly by differences among replicates. We can make sense of these results by realizing that individuals change their naive behaviour quickly in ranges of the badge size that are common in the population. Thus, one way to repeatedly interact with the naive behaviour is to have a rare badge size. When the naive </w:t>
      </w:r>
      <w:proofErr w:type="spellStart"/>
      <w:r>
        <w:t>behaviour</w:t>
      </w:r>
      <w:proofErr w:type="spellEnd"/>
      <w:r>
        <w:t xml:space="preserve"> is peaceful, individuals with a rare badge size have a fitness advantage. </w:t>
      </w:r>
      <w:proofErr w:type="gramStart"/>
      <w:r>
        <w:t>This triggers</w:t>
      </w:r>
      <w:proofErr w:type="gramEnd"/>
      <w:r>
        <w:t xml:space="preserve"> negative</w:t>
      </w:r>
      <w:ins w:id="325" w:author="Microsoft Office User" w:date="2023-03-24T13:05:00Z">
        <w:r w:rsidR="001D63F6">
          <w:t xml:space="preserve"> </w:t>
        </w:r>
      </w:ins>
      <w:del w:id="326" w:author="Microsoft Office User" w:date="2023-03-24T13:05:00Z">
        <w:r w:rsidDel="001D63F6">
          <w:delText>-</w:delText>
        </w:r>
      </w:del>
      <w:r>
        <w:t>frequency</w:t>
      </w:r>
      <w:ins w:id="327" w:author="Microsoft Office User" w:date="2023-03-24T13:05:00Z">
        <w:r w:rsidR="001D63F6">
          <w:t>-</w:t>
        </w:r>
      </w:ins>
      <w:del w:id="328" w:author="Microsoft Office User" w:date="2023-03-24T13:05:00Z">
        <w:r w:rsidDel="001D63F6">
          <w:delText xml:space="preserve"> </w:delText>
        </w:r>
      </w:del>
      <w:r>
        <w:t>dependent selection and the evolution of different types of badge sizes. In situations where individuals learn fast and interact repeatedly</w:t>
      </w:r>
      <w:ins w:id="329" w:author="Microsoft Office User" w:date="2023-03-24T13:05:00Z">
        <w:r w:rsidR="001D63F6">
          <w:t>,</w:t>
        </w:r>
      </w:ins>
      <w:r>
        <w:t xml:space="preserve"> the strength of frequency</w:t>
      </w:r>
      <w:ins w:id="330" w:author="Microsoft Office User" w:date="2023-03-24T13:05:00Z">
        <w:r w:rsidR="001D63F6">
          <w:t>-</w:t>
        </w:r>
      </w:ins>
      <w:del w:id="331" w:author="Microsoft Office User" w:date="2023-03-24T13:05:00Z">
        <w:r w:rsidDel="001D63F6">
          <w:delText xml:space="preserve"> </w:delText>
        </w:r>
      </w:del>
      <w:r>
        <w:t>dependent selection diminishes.</w:t>
      </w:r>
    </w:p>
    <w:p w14:paraId="16EA7825" w14:textId="77777777" w:rsidR="009D4D0D" w:rsidRDefault="00443C5D">
      <w:pPr>
        <w:pStyle w:val="CaptionedFigure"/>
      </w:pPr>
      <w:r>
        <w:rPr>
          <w:noProof/>
        </w:rPr>
        <w:drawing>
          <wp:inline distT="0" distB="0" distL="0" distR="0" wp14:anchorId="63051A2F" wp14:editId="55CA7795">
            <wp:extent cx="4620126" cy="3696101"/>
            <wp:effectExtent l="0" t="0" r="0" b="0"/>
            <wp:docPr id="37" name="Picture" descr="The peaceful, the clever and the aggressive. Distribution of values of the intercept \alpha and slope \beta for individuals at the end of the evolutionary simulations. The panels show the three different initial conditions for the behaviour of individuals: peaceful, “clever” and aggressive, see maintext for details. Colours indicate the replicate simulation. In the inset, the resulting reaction norms corresponding to the intecept and slope values for one of the replicates, which replicate is shown is indicated by the line colour. The simulations where individual disply a “clever” and agressive behaviour, before the learning process, show all the points of a single replicate cluster together, while in simulation where individuals start being peaceful al replicates show distinct groups of individuals spread throughout the x and y axis. Only in this condition there is a frequency-dependent process that favour diversity in the reaction norm."/>
            <wp:cNvGraphicFramePr/>
            <a:graphic xmlns:a="http://schemas.openxmlformats.org/drawingml/2006/main">
              <a:graphicData uri="http://schemas.openxmlformats.org/drawingml/2006/picture">
                <pic:pic xmlns:pic="http://schemas.openxmlformats.org/drawingml/2006/picture">
                  <pic:nvPicPr>
                    <pic:cNvPr id="38" name="Picture" descr="manuscript_1.0_files/figure-docx/startCond-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C0FDF03" w14:textId="503A488E" w:rsidR="009D4D0D" w:rsidRDefault="00443C5D">
      <w:pPr>
        <w:pStyle w:val="ImageCaption"/>
      </w:pPr>
      <w:r>
        <w:t xml:space="preserve">The peaceful, the clever and the aggressive. Distribution of values of the intercept </w:t>
      </w:r>
      <m:oMath>
        <m:r>
          <w:rPr>
            <w:rFonts w:ascii="Cambria Math" w:hAnsi="Cambria Math"/>
          </w:rPr>
          <m:t>α</m:t>
        </m:r>
      </m:oMath>
      <w:r>
        <w:t xml:space="preserve"> and slope </w:t>
      </w:r>
      <m:oMath>
        <m:r>
          <w:rPr>
            <w:rFonts w:ascii="Cambria Math" w:hAnsi="Cambria Math"/>
          </w:rPr>
          <m:t>β</m:t>
        </m:r>
      </m:oMath>
      <w:r>
        <w:t xml:space="preserve"> for individuals at the end of the evolutionary simulations. The panels show the three different initial conditions for the behaviour of individuals: peaceful, “clever” and aggressive, see maintext for details. Colours indicate the replicate simulation</w:t>
      </w:r>
      <w:ins w:id="332" w:author="Usuario de Microsoft Office" w:date="2023-03-24T14:36:00Z">
        <w:r w:rsidR="001E1673">
          <w:t>s</w:t>
        </w:r>
      </w:ins>
      <w:r>
        <w:t xml:space="preserve">. In the inset, the resulting </w:t>
      </w:r>
      <w:r>
        <w:lastRenderedPageBreak/>
        <w:t>reaction norms corresponding to the intecept and slope values for one of the replicates, which replicate is shown is indicated by the line colour. The simulations where individual displ</w:t>
      </w:r>
      <w:ins w:id="333" w:author="Usuario de Microsoft Office" w:date="2023-03-24T14:37:00Z">
        <w:r w:rsidR="001E1673">
          <w:t>a</w:t>
        </w:r>
      </w:ins>
      <w:r>
        <w:t>y a “clever” and agressive behaviour, before the learning process, show all the points of a single replicate cluster together, while in simulation where individuals start being peaceful al</w:t>
      </w:r>
      <w:ins w:id="334" w:author="Usuario de Microsoft Office" w:date="2023-03-24T14:37:00Z">
        <w:r w:rsidR="001E1673">
          <w:t>l</w:t>
        </w:r>
      </w:ins>
      <w:r>
        <w:t xml:space="preserve"> replicates show distinct groups of individuals spread throughout the x and y axis. Only in this condition there is a frequency-dependent process that </w:t>
      </w:r>
      <w:proofErr w:type="spellStart"/>
      <w:r>
        <w:t>favour</w:t>
      </w:r>
      <w:ins w:id="335" w:author="Usuario de Microsoft Office" w:date="2023-03-24T14:37:00Z">
        <w:r w:rsidR="001E1673">
          <w:t>s</w:t>
        </w:r>
      </w:ins>
      <w:proofErr w:type="spellEnd"/>
      <w:r>
        <w:t xml:space="preserve"> diversity in the reaction norm.</w:t>
      </w:r>
    </w:p>
    <w:p w14:paraId="47EB3913" w14:textId="77777777" w:rsidR="009D4D0D" w:rsidRDefault="00443C5D">
      <w:pPr>
        <w:pStyle w:val="Heading2"/>
      </w:pPr>
      <w:bookmarkStart w:id="336" w:name="discussion"/>
      <w:bookmarkEnd w:id="146"/>
      <w:r>
        <w:t>Discussion</w:t>
      </w:r>
    </w:p>
    <w:p w14:paraId="25F97694" w14:textId="3CDC9038" w:rsidR="009D4D0D" w:rsidRDefault="00443C5D">
      <w:pPr>
        <w:pStyle w:val="FirstParagraph"/>
      </w:pPr>
      <w:r>
        <w:t xml:space="preserve">We </w:t>
      </w:r>
      <w:del w:id="337" w:author="Microsoft Office User" w:date="2023-03-24T13:05:00Z">
        <w:r w:rsidDel="001D63F6">
          <w:delText xml:space="preserve">have </w:delText>
        </w:r>
      </w:del>
      <w:del w:id="338" w:author="Microsoft Office User" w:date="2023-03-24T13:33:00Z">
        <w:r w:rsidDel="00270E4D">
          <w:delText>presented</w:delText>
        </w:r>
      </w:del>
      <w:ins w:id="339" w:author="Microsoft Office User" w:date="2023-03-24T13:33:00Z">
        <w:r w:rsidR="00270E4D">
          <w:t>developed</w:t>
        </w:r>
      </w:ins>
      <w:r>
        <w:t xml:space="preserve"> </w:t>
      </w:r>
      <w:del w:id="340" w:author="Microsoft Office User" w:date="2023-03-24T13:05:00Z">
        <w:r w:rsidDel="001D63F6">
          <w:delText xml:space="preserve">here </w:delText>
        </w:r>
      </w:del>
      <w:r>
        <w:t>an evolutionary model where the response of</w:t>
      </w:r>
      <w:ins w:id="341" w:author="Microsoft Office User" w:date="2023-03-24T13:06:00Z">
        <w:r w:rsidR="001D63F6">
          <w:t xml:space="preserve"> animals to</w:t>
        </w:r>
      </w:ins>
      <w:r>
        <w:t xml:space="preserve"> a signal in a communication system is mediated by </w:t>
      </w:r>
      <w:del w:id="342" w:author="Microsoft Office User" w:date="2023-03-24T13:34:00Z">
        <w:r w:rsidDel="00270E4D">
          <w:delText xml:space="preserve">learning </w:delText>
        </w:r>
      </w:del>
      <w:ins w:id="343" w:author="Microsoft Office User" w:date="2023-03-24T13:34:00Z">
        <w:r w:rsidR="00270E4D">
          <w:t xml:space="preserve">cognitive </w:t>
        </w:r>
      </w:ins>
      <w:r>
        <w:t>processes</w:t>
      </w:r>
      <w:ins w:id="344" w:author="Microsoft Office User" w:date="2023-03-24T13:10:00Z">
        <w:r w:rsidR="00D031B9">
          <w:t xml:space="preserve"> whereby</w:t>
        </w:r>
      </w:ins>
      <w:del w:id="345" w:author="Microsoft Office User" w:date="2023-03-24T13:10:00Z">
        <w:r w:rsidDel="00D031B9">
          <w:delText>.</w:delText>
        </w:r>
      </w:del>
      <w:r>
        <w:t xml:space="preserve"> </w:t>
      </w:r>
      <w:ins w:id="346" w:author="Microsoft Office User" w:date="2023-03-24T13:10:00Z">
        <w:r w:rsidR="00D031B9">
          <w:t>i</w:t>
        </w:r>
      </w:ins>
      <w:del w:id="347" w:author="Microsoft Office User" w:date="2023-03-24T13:10:00Z">
        <w:r w:rsidDel="00D031B9">
          <w:delText>I</w:delText>
        </w:r>
      </w:del>
      <w:r>
        <w:t xml:space="preserve">ndividuals </w:t>
      </w:r>
      <w:del w:id="348" w:author="Microsoft Office User" w:date="2023-03-24T13:11:00Z">
        <w:r w:rsidDel="00D031B9">
          <w:delText xml:space="preserve">throughout their life </w:delText>
        </w:r>
      </w:del>
      <w:r>
        <w:t xml:space="preserve">learn </w:t>
      </w:r>
      <w:del w:id="349" w:author="Microsoft Office User" w:date="2023-03-24T13:10:00Z">
        <w:r w:rsidDel="00D031B9">
          <w:delText>the best way</w:delText>
        </w:r>
      </w:del>
      <w:ins w:id="350" w:author="Microsoft Office User" w:date="2023-03-24T13:10:00Z">
        <w:r w:rsidR="00D031B9">
          <w:t>how</w:t>
        </w:r>
      </w:ins>
      <w:r>
        <w:t xml:space="preserve"> to respond to a quantitative trait of their interacti</w:t>
      </w:r>
      <w:ins w:id="351" w:author="Microsoft Office User" w:date="2023-03-24T13:34:00Z">
        <w:r w:rsidR="00270E4D">
          <w:t>ng</w:t>
        </w:r>
      </w:ins>
      <w:del w:id="352" w:author="Microsoft Office User" w:date="2023-03-24T13:34:00Z">
        <w:r w:rsidDel="00270E4D">
          <w:delText>ve</w:delText>
        </w:r>
      </w:del>
      <w:r>
        <w:t xml:space="preserve"> partners</w:t>
      </w:r>
      <w:ins w:id="353" w:author="Microsoft Office User" w:date="2023-03-24T13:11:00Z">
        <w:r w:rsidR="00D031B9" w:rsidRPr="00D031B9">
          <w:t xml:space="preserve"> </w:t>
        </w:r>
        <w:r w:rsidR="00D031B9">
          <w:t>throughout their life</w:t>
        </w:r>
      </w:ins>
      <w:r>
        <w:t>.</w:t>
      </w:r>
      <w:ins w:id="354" w:author="Microsoft Office User" w:date="2023-03-24T13:11:00Z">
        <w:r w:rsidR="00D031B9">
          <w:t xml:space="preserve"> We found that such</w:t>
        </w:r>
      </w:ins>
      <w:r>
        <w:t xml:space="preserve"> </w:t>
      </w:r>
      <w:del w:id="355" w:author="Microsoft Office User" w:date="2023-03-24T13:11:00Z">
        <w:r w:rsidDel="00D031B9">
          <w:delText xml:space="preserve">The </w:delText>
        </w:r>
      </w:del>
      <w:r>
        <w:t xml:space="preserve">learning process can mediate the evolution of an honest signal under the handicap principle (Grafen 1990; Zahavi 1975). This conclusion is not different from </w:t>
      </w:r>
      <w:ins w:id="356" w:author="Microsoft Office User" w:date="2023-03-24T13:35:00Z">
        <w:r w:rsidR="00270E4D">
          <w:t xml:space="preserve">that </w:t>
        </w:r>
      </w:ins>
      <w:del w:id="357" w:author="Microsoft Office User" w:date="2023-03-24T13:11:00Z">
        <w:r w:rsidDel="00D031B9">
          <w:delText xml:space="preserve">the </w:delText>
        </w:r>
      </w:del>
      <w:r>
        <w:t xml:space="preserve">classical genetic models, </w:t>
      </w:r>
      <w:del w:id="358" w:author="Microsoft Office User" w:date="2023-03-24T13:35:00Z">
        <w:r w:rsidDel="00270E4D">
          <w:delText xml:space="preserve">where </w:delText>
        </w:r>
      </w:del>
      <w:ins w:id="359" w:author="Microsoft Office User" w:date="2023-03-24T13:35:00Z">
        <w:r w:rsidR="00270E4D">
          <w:t xml:space="preserve"> in which </w:t>
        </w:r>
      </w:ins>
      <w:r>
        <w:t xml:space="preserve">responses to </w:t>
      </w:r>
      <w:del w:id="360" w:author="Microsoft Office User" w:date="2023-03-24T13:11:00Z">
        <w:r w:rsidDel="00D031B9">
          <w:delText xml:space="preserve">the </w:delText>
        </w:r>
      </w:del>
      <w:r>
        <w:t>signal</w:t>
      </w:r>
      <w:ins w:id="361" w:author="Microsoft Office User" w:date="2023-03-24T13:11:00Z">
        <w:r w:rsidR="00D031B9">
          <w:t>s</w:t>
        </w:r>
      </w:ins>
      <w:r>
        <w:t xml:space="preserve"> are inherent to the individual. However, unlike classical genetic models, our model shows that learning can also mediate</w:t>
      </w:r>
      <w:ins w:id="362" w:author="Microsoft Office User" w:date="2023-03-24T13:11:00Z">
        <w:r w:rsidR="00D031B9">
          <w:t xml:space="preserve"> the origin of</w:t>
        </w:r>
      </w:ins>
      <w:r>
        <w:t xml:space="preserve"> a signal polymorphism in the absence of the handicap principle. </w:t>
      </w:r>
      <w:ins w:id="363" w:author="Microsoft Office User" w:date="2023-03-24T13:12:00Z">
        <w:r w:rsidR="00E64E8F">
          <w:t>Our simulation</w:t>
        </w:r>
      </w:ins>
      <w:ins w:id="364" w:author="Microsoft Office User" w:date="2023-03-24T13:36:00Z">
        <w:r w:rsidR="00270E4D">
          <w:t>s</w:t>
        </w:r>
      </w:ins>
      <w:ins w:id="365" w:author="Microsoft Office User" w:date="2023-03-24T13:12:00Z">
        <w:r w:rsidR="00E64E8F">
          <w:t xml:space="preserve"> revealed that </w:t>
        </w:r>
      </w:ins>
      <w:del w:id="366" w:author="Microsoft Office User" w:date="2023-03-24T13:12:00Z">
        <w:r w:rsidDel="00E64E8F">
          <w:delText xml:space="preserve">Under this polymorphic equilibrium </w:delText>
        </w:r>
      </w:del>
      <w:r>
        <w:t xml:space="preserve">different types of individuals, with honest and dishonest signals, </w:t>
      </w:r>
      <w:del w:id="367" w:author="Microsoft Office User" w:date="2023-03-24T13:12:00Z">
        <w:r w:rsidDel="00E64E8F">
          <w:delText>compose the</w:delText>
        </w:r>
      </w:del>
      <w:ins w:id="368" w:author="Microsoft Office User" w:date="2023-03-24T13:12:00Z">
        <w:r w:rsidR="00E64E8F">
          <w:t xml:space="preserve">may coexist in a polymorphic </w:t>
        </w:r>
      </w:ins>
      <w:del w:id="369" w:author="Microsoft Office User" w:date="2023-03-24T13:12:00Z">
        <w:r w:rsidDel="00E64E8F">
          <w:delText xml:space="preserve"> </w:delText>
        </w:r>
      </w:del>
      <w:r>
        <w:t>population</w:t>
      </w:r>
      <w:ins w:id="370" w:author="Microsoft Office User" w:date="2023-03-24T13:12:00Z">
        <w:r w:rsidR="00E64E8F">
          <w:t xml:space="preserve"> </w:t>
        </w:r>
      </w:ins>
      <w:ins w:id="371" w:author="Microsoft Office User" w:date="2023-03-24T13:13:00Z">
        <w:r w:rsidR="00E64E8F">
          <w:t xml:space="preserve">at </w:t>
        </w:r>
      </w:ins>
      <w:ins w:id="372" w:author="Microsoft Office User" w:date="2023-03-24T13:12:00Z">
        <w:r w:rsidR="00E64E8F">
          <w:t>equilibrium</w:t>
        </w:r>
      </w:ins>
      <w:r>
        <w:t xml:space="preserve">. The amount of information gathered through learning, as a well as the initial conditions of the learning process, are crucial for the emergence and maintenance of </w:t>
      </w:r>
      <w:del w:id="373" w:author="Microsoft Office User" w:date="2023-03-24T13:20:00Z">
        <w:r w:rsidDel="004C37C2">
          <w:delText xml:space="preserve">this </w:delText>
        </w:r>
      </w:del>
      <w:r>
        <w:t>variation</w:t>
      </w:r>
      <w:ins w:id="374" w:author="Microsoft Office User" w:date="2023-03-24T13:20:00Z">
        <w:r w:rsidR="004C37C2">
          <w:t xml:space="preserve"> in signals</w:t>
        </w:r>
      </w:ins>
      <w:r>
        <w:t xml:space="preserve">. The emergence of the polymorphism requires a limit in the amount of information </w:t>
      </w:r>
      <w:del w:id="375" w:author="Microsoft Office User" w:date="2023-03-24T13:21:00Z">
        <w:r w:rsidDel="004C37C2">
          <w:delText xml:space="preserve">collected by </w:delText>
        </w:r>
      </w:del>
      <w:r>
        <w:t>individuals</w:t>
      </w:r>
      <w:ins w:id="376" w:author="Microsoft Office User" w:date="2023-03-24T13:21:00Z">
        <w:r w:rsidR="004C37C2">
          <w:t xml:space="preserve"> may collect</w:t>
        </w:r>
      </w:ins>
      <w:r>
        <w:t>, as well as peaceful behaviour in naive individuals.</w:t>
      </w:r>
    </w:p>
    <w:p w14:paraId="6E46DC16" w14:textId="0583A70B" w:rsidR="009D4D0D" w:rsidRDefault="00443C5D">
      <w:pPr>
        <w:pStyle w:val="BodyText"/>
      </w:pPr>
      <w:r>
        <w:t>Associative learning is a powerful mechanism to learn about the world, about social partners and about one’s abilities relative to the social context. By associating cues and signals with fitness</w:t>
      </w:r>
      <w:ins w:id="377" w:author="Microsoft Office User" w:date="2023-03-24T13:21:00Z">
        <w:r w:rsidR="004C37C2">
          <w:t>-</w:t>
        </w:r>
      </w:ins>
      <w:del w:id="378" w:author="Microsoft Office User" w:date="2023-03-24T13:21:00Z">
        <w:r w:rsidDel="004C37C2">
          <w:delText xml:space="preserve"> </w:delText>
        </w:r>
      </w:del>
      <w:r>
        <w:t>relevant outcomes</w:t>
      </w:r>
      <w:ins w:id="379" w:author="Microsoft Office User" w:date="2023-03-24T13:39:00Z">
        <w:r w:rsidR="00270E4D">
          <w:t>,</w:t>
        </w:r>
      </w:ins>
      <w:r>
        <w:t xml:space="preserve"> individuals collect information </w:t>
      </w:r>
      <w:del w:id="380" w:author="Microsoft Office User" w:date="2023-03-24T13:21:00Z">
        <w:r w:rsidDel="004C37C2">
          <w:delText xml:space="preserve">that </w:delText>
        </w:r>
      </w:del>
      <w:r>
        <w:t>allow</w:t>
      </w:r>
      <w:ins w:id="381" w:author="Microsoft Office User" w:date="2023-03-24T13:21:00Z">
        <w:r w:rsidR="004C37C2">
          <w:t>ing</w:t>
        </w:r>
      </w:ins>
      <w:del w:id="382" w:author="Microsoft Office User" w:date="2023-03-24T13:21:00Z">
        <w:r w:rsidDel="004C37C2">
          <w:delText>s</w:delText>
        </w:r>
      </w:del>
      <w:r>
        <w:t xml:space="preserve"> them to improve their reproductive potential. This is very obvious in </w:t>
      </w:r>
      <w:del w:id="383" w:author="Microsoft Office User" w:date="2023-03-24T13:40:00Z">
        <w:r w:rsidDel="00270E4D">
          <w:delText>classical examples</w:delText>
        </w:r>
      </w:del>
      <w:ins w:id="384" w:author="Microsoft Office User" w:date="2023-03-24T13:40:00Z">
        <w:r w:rsidR="00270E4D">
          <w:t>situations</w:t>
        </w:r>
      </w:ins>
      <w:r>
        <w:t xml:space="preserve"> such as when animals learn to avoid food that makes them sick, or use environmental cues to find food. </w:t>
      </w:r>
      <w:del w:id="385" w:author="Usuario de Microsoft Office" w:date="2023-03-24T14:38:00Z">
        <w:r w:rsidDel="001E1673">
          <w:delText>More recent ideas have highlighted the potential role</w:delText>
        </w:r>
      </w:del>
      <w:ins w:id="386" w:author="Usuario de Microsoft Office" w:date="2023-03-24T14:38:00Z">
        <w:r w:rsidR="001E1673">
          <w:t>Also,</w:t>
        </w:r>
      </w:ins>
      <w:r>
        <w:t xml:space="preserve"> </w:t>
      </w:r>
      <w:ins w:id="387" w:author="Usuario de Microsoft Office" w:date="2023-03-24T14:38:00Z">
        <w:r w:rsidR="001E1673">
          <w:t xml:space="preserve">learning </w:t>
        </w:r>
      </w:ins>
      <w:del w:id="388" w:author="Usuario de Microsoft Office" w:date="2023-03-24T14:38:00Z">
        <w:r w:rsidDel="001E1673">
          <w:delText xml:space="preserve">that </w:delText>
        </w:r>
      </w:del>
      <w:r>
        <w:t>associations can have</w:t>
      </w:r>
      <w:ins w:id="389" w:author="Usuario de Microsoft Office" w:date="2023-03-24T14:38:00Z">
        <w:r w:rsidR="001E1673">
          <w:t xml:space="preserve"> a role</w:t>
        </w:r>
      </w:ins>
      <w:r>
        <w:t xml:space="preserve"> in </w:t>
      </w:r>
      <w:del w:id="390" w:author="Usuario de Microsoft Office" w:date="2023-03-24T14:38:00Z">
        <w:r w:rsidDel="001E1673">
          <w:delText xml:space="preserve">a </w:delText>
        </w:r>
      </w:del>
      <w:r>
        <w:t>social contexts such as</w:t>
      </w:r>
      <w:del w:id="391" w:author="Usuario de Microsoft Office" w:date="2023-03-24T14:38:00Z">
        <w:r w:rsidDel="001E1673">
          <w:delText>:</w:delText>
        </w:r>
      </w:del>
      <w:r>
        <w:t xml:space="preserve"> hierarchy formation (</w:t>
      </w:r>
      <w:proofErr w:type="spellStart"/>
      <w:r>
        <w:t>Leimar</w:t>
      </w:r>
      <w:proofErr w:type="spellEnd"/>
      <w:r>
        <w:t xml:space="preserve"> and </w:t>
      </w:r>
      <w:proofErr w:type="spellStart"/>
      <w:r>
        <w:t>Bshary</w:t>
      </w:r>
      <w:proofErr w:type="spellEnd"/>
      <w:r>
        <w:t xml:space="preserve"> 2022a, 2022b)</w:t>
      </w:r>
      <w:del w:id="392" w:author="Usuario de Microsoft Office" w:date="2023-03-24T14:38:00Z">
        <w:r w:rsidDel="001E1673">
          <w:delText>,</w:delText>
        </w:r>
      </w:del>
      <w:r>
        <w:t xml:space="preserve"> and cooperation (</w:t>
      </w:r>
      <w:proofErr w:type="spellStart"/>
      <w:r>
        <w:t>Leimar</w:t>
      </w:r>
      <w:proofErr w:type="spellEnd"/>
      <w:r>
        <w:t xml:space="preserve"> and McNamara 2019; Dridi and Akçay 2018). </w:t>
      </w:r>
      <w:commentRangeStart w:id="393"/>
      <w:r>
        <w:t xml:space="preserve">In this theoretical examples individuals use various sources of reward to make adaptive choices in a given social context. </w:t>
      </w:r>
      <w:commentRangeEnd w:id="393"/>
      <w:r w:rsidR="001E1673">
        <w:rPr>
          <w:rStyle w:val="CommentReference"/>
        </w:rPr>
        <w:commentReference w:id="393"/>
      </w:r>
      <w:r>
        <w:t>Here we extend</w:t>
      </w:r>
      <w:ins w:id="394" w:author="Usuario de Microsoft Office" w:date="2023-03-24T14:39:00Z">
        <w:r w:rsidR="001E1673">
          <w:t>ed</w:t>
        </w:r>
      </w:ins>
      <w:r>
        <w:t xml:space="preserve"> this logic to the evolution of a communication system mediated by a </w:t>
      </w:r>
      <w:del w:id="395" w:author="Usuario de Microsoft Office" w:date="2023-03-24T14:39:00Z">
        <w:r w:rsidDel="001E1673">
          <w:delText xml:space="preserve">quality </w:delText>
        </w:r>
      </w:del>
      <w:r>
        <w:t>signal</w:t>
      </w:r>
      <w:ins w:id="396" w:author="Usuario de Microsoft Office" w:date="2023-03-24T14:39:00Z">
        <w:r w:rsidR="001E1673">
          <w:t xml:space="preserve"> indicating quality</w:t>
        </w:r>
      </w:ins>
      <w:r>
        <w:t xml:space="preserve">. Previous evolutionary models of badges of status assumed that individuals responded using a behavioural reaction norm, where the opponent’s badge and </w:t>
      </w:r>
      <w:ins w:id="397" w:author="Usuario de Microsoft Office" w:date="2023-03-24T14:39:00Z">
        <w:r w:rsidR="001E1673">
          <w:t xml:space="preserve">the </w:t>
        </w:r>
      </w:ins>
      <w:r>
        <w:t xml:space="preserve">individual’s own quality determined the </w:t>
      </w:r>
      <w:proofErr w:type="spellStart"/>
      <w:r>
        <w:t>behaviour</w:t>
      </w:r>
      <w:proofErr w:type="spellEnd"/>
      <w:ins w:id="398" w:author="Usuario de Microsoft Office" w:date="2023-03-24T14:39:00Z">
        <w:r w:rsidR="001E1673">
          <w:t xml:space="preserve"> </w:t>
        </w:r>
      </w:ins>
      <w:ins w:id="399" w:author="Usuario de Microsoft Office" w:date="2023-03-24T14:40:00Z">
        <w:r w:rsidR="001E1673">
          <w:t>of the latter</w:t>
        </w:r>
      </w:ins>
      <w:r>
        <w:t xml:space="preserve"> (Botero et al. 2010). However, </w:t>
      </w:r>
      <w:del w:id="400" w:author="Usuario de Microsoft Office" w:date="2023-03-24T14:40:00Z">
        <w:r w:rsidDel="001E1673">
          <w:delText>there isn’t a</w:delText>
        </w:r>
      </w:del>
      <w:ins w:id="401" w:author="Usuario de Microsoft Office" w:date="2023-03-24T14:40:00Z">
        <w:r w:rsidR="001E1673">
          <w:t>it is un</w:t>
        </w:r>
      </w:ins>
      <w:del w:id="402" w:author="Usuario de Microsoft Office" w:date="2023-03-24T14:40:00Z">
        <w:r w:rsidDel="001E1673">
          <w:delText xml:space="preserve"> </w:delText>
        </w:r>
      </w:del>
      <w:r>
        <w:t xml:space="preserve">clear </w:t>
      </w:r>
      <w:ins w:id="403" w:author="Usuario de Microsoft Office" w:date="2023-03-24T14:40:00Z">
        <w:r w:rsidR="001E1673">
          <w:t xml:space="preserve">whether a </w:t>
        </w:r>
      </w:ins>
      <w:r>
        <w:t xml:space="preserve">mechanism </w:t>
      </w:r>
      <w:ins w:id="404" w:author="Usuario de Microsoft Office" w:date="2023-03-24T14:40:00Z">
        <w:r w:rsidR="001E1673">
          <w:t xml:space="preserve">exists </w:t>
        </w:r>
      </w:ins>
      <w:r>
        <w:t>to justify the assumption that individuals inherently know their own quality, particularly relative to their peers. In our model, individuals not only learn about the quality signal, but also learn about their own quality relative to others</w:t>
      </w:r>
      <w:ins w:id="405" w:author="Usuario de Microsoft Office" w:date="2023-03-24T14:41:00Z">
        <w:r w:rsidR="001E1673">
          <w:t xml:space="preserve"> as they develop their </w:t>
        </w:r>
      </w:ins>
      <w:del w:id="406" w:author="Usuario de Microsoft Office" w:date="2023-03-24T14:41:00Z">
        <w:r w:rsidDel="001E1673">
          <w:delText xml:space="preserve">. This can be seen throughout our simulations in the </w:delText>
        </w:r>
      </w:del>
      <w:r>
        <w:t xml:space="preserve">responses developed </w:t>
      </w:r>
      <w:del w:id="407" w:author="Usuario de Microsoft Office" w:date="2023-03-24T14:41:00Z">
        <w:r w:rsidDel="001E1673">
          <w:delText xml:space="preserve">by </w:delText>
        </w:r>
      </w:del>
      <w:ins w:id="408" w:author="Usuario de Microsoft Office" w:date="2023-03-24T14:41:00Z">
        <w:r w:rsidR="001E1673">
          <w:t xml:space="preserve">to </w:t>
        </w:r>
      </w:ins>
      <w:r>
        <w:t>individuals of different quality. Because individuals learn about their own quality, even in the absence of an honest signal, they are able to make adaptive choices. Thus</w:t>
      </w:r>
      <w:ins w:id="409" w:author="Usuario de Microsoft Office" w:date="2023-03-24T14:42:00Z">
        <w:r w:rsidR="001E1673">
          <w:t>,</w:t>
        </w:r>
      </w:ins>
      <w:r>
        <w:t xml:space="preserve"> the learning process we </w:t>
      </w:r>
      <w:del w:id="410" w:author="Usuario de Microsoft Office" w:date="2023-03-24T14:42:00Z">
        <w:r w:rsidDel="001E1673">
          <w:delText xml:space="preserve">have </w:delText>
        </w:r>
      </w:del>
      <w:r>
        <w:t>modelled and the response it mediates has fitness</w:t>
      </w:r>
      <w:ins w:id="411" w:author="Usuario de Microsoft Office" w:date="2023-03-24T14:42:00Z">
        <w:r w:rsidR="001E1673">
          <w:t>-</w:t>
        </w:r>
      </w:ins>
      <w:del w:id="412" w:author="Usuario de Microsoft Office" w:date="2023-03-24T14:42:00Z">
        <w:r w:rsidDel="001E1673">
          <w:delText xml:space="preserve"> </w:delText>
        </w:r>
      </w:del>
      <w:r>
        <w:t>relevant consequences even in the absence of an honest signal.</w:t>
      </w:r>
    </w:p>
    <w:p w14:paraId="2F762D68" w14:textId="355B7964" w:rsidR="009D4D0D" w:rsidRDefault="00443C5D">
      <w:pPr>
        <w:pStyle w:val="BodyText"/>
      </w:pPr>
      <w:commentRangeStart w:id="413"/>
      <w:r>
        <w:t>Learning processes</w:t>
      </w:r>
      <w:del w:id="414" w:author="Usuario de Microsoft Office" w:date="2023-03-24T14:53:00Z">
        <w:r w:rsidDel="00805615">
          <w:delText xml:space="preserve"> </w:delText>
        </w:r>
      </w:del>
      <w:ins w:id="415" w:author="Usuario de Microsoft Office" w:date="2023-03-24T14:52:00Z">
        <w:r w:rsidR="00BD06CD">
          <w:t xml:space="preserve"> which involve </w:t>
        </w:r>
      </w:ins>
      <w:r>
        <w:t xml:space="preserve">collecting information </w:t>
      </w:r>
      <w:del w:id="416" w:author="Usuario de Microsoft Office" w:date="2023-03-24T14:53:00Z">
        <w:r w:rsidDel="00BD06CD">
          <w:delText xml:space="preserve">on </w:delText>
        </w:r>
      </w:del>
      <w:ins w:id="417" w:author="Usuario de Microsoft Office" w:date="2023-03-24T14:53:00Z">
        <w:r w:rsidR="00BD06CD">
          <w:t xml:space="preserve">at </w:t>
        </w:r>
      </w:ins>
      <w:r>
        <w:t>a population</w:t>
      </w:r>
      <w:ins w:id="418" w:author="Usuario de Microsoft Office" w:date="2023-03-24T14:53:00Z">
        <w:r w:rsidR="00BD06CD">
          <w:t>-</w:t>
        </w:r>
      </w:ins>
      <w:del w:id="419" w:author="Usuario de Microsoft Office" w:date="2023-03-24T14:53:00Z">
        <w:r w:rsidDel="00BD06CD">
          <w:delText xml:space="preserve"> </w:delText>
        </w:r>
      </w:del>
      <w:r>
        <w:t xml:space="preserve">wide level </w:t>
      </w:r>
      <w:proofErr w:type="gramStart"/>
      <w:r>
        <w:t>promote</w:t>
      </w:r>
      <w:proofErr w:type="gramEnd"/>
      <w:r>
        <w:t xml:space="preserve"> frequency</w:t>
      </w:r>
      <w:ins w:id="420" w:author="Usuario de Microsoft Office" w:date="2023-03-24T14:53:00Z">
        <w:r w:rsidR="00BD06CD">
          <w:t>-</w:t>
        </w:r>
      </w:ins>
      <w:del w:id="421" w:author="Usuario de Microsoft Office" w:date="2023-03-24T14:53:00Z">
        <w:r w:rsidDel="00BD06CD">
          <w:delText xml:space="preserve"> </w:delText>
        </w:r>
      </w:del>
      <w:r>
        <w:t>dependent selection</w:t>
      </w:r>
      <w:commentRangeEnd w:id="413"/>
      <w:r w:rsidR="00805615">
        <w:rPr>
          <w:rStyle w:val="CommentReference"/>
        </w:rPr>
        <w:commentReference w:id="413"/>
      </w:r>
      <w:ins w:id="422" w:author="Usuario de Microsoft Office" w:date="2023-03-24T14:54:00Z">
        <w:r w:rsidR="00805615">
          <w:t>.</w:t>
        </w:r>
      </w:ins>
      <w:del w:id="423" w:author="Usuario de Microsoft Office" w:date="2023-03-24T14:54:00Z">
        <w:r w:rsidDel="00805615">
          <w:delText>,</w:delText>
        </w:r>
      </w:del>
      <w:r>
        <w:t xml:space="preserve"> </w:t>
      </w:r>
      <w:ins w:id="424" w:author="Usuario de Microsoft Office" w:date="2023-03-24T14:54:00Z">
        <w:r w:rsidR="00805615">
          <w:t>I</w:t>
        </w:r>
      </w:ins>
      <w:del w:id="425" w:author="Usuario de Microsoft Office" w:date="2023-03-24T14:54:00Z">
        <w:r w:rsidDel="00805615">
          <w:delText>i</w:delText>
        </w:r>
      </w:del>
      <w:r>
        <w:t>n the communication system we model</w:t>
      </w:r>
      <w:ins w:id="426" w:author="Usuario de Microsoft Office" w:date="2023-03-24T14:54:00Z">
        <w:r w:rsidR="00805615">
          <w:t>led,</w:t>
        </w:r>
      </w:ins>
      <w:r>
        <w:t xml:space="preserve"> </w:t>
      </w:r>
      <w:r>
        <w:lastRenderedPageBreak/>
        <w:t>frequency dependency translate</w:t>
      </w:r>
      <w:ins w:id="427" w:author="Usuario de Microsoft Office" w:date="2023-03-24T14:54:00Z">
        <w:r w:rsidR="00805615">
          <w:t>d in</w:t>
        </w:r>
      </w:ins>
      <w:del w:id="428" w:author="Usuario de Microsoft Office" w:date="2023-03-24T14:54:00Z">
        <w:r w:rsidDel="00805615">
          <w:delText xml:space="preserve">s </w:delText>
        </w:r>
      </w:del>
      <w:r>
        <w:t>to the coexistence of different communication strategies. The frequency</w:t>
      </w:r>
      <w:ins w:id="429" w:author="Usuario de Microsoft Office" w:date="2023-03-24T14:56:00Z">
        <w:r w:rsidR="00805615">
          <w:t xml:space="preserve"> </w:t>
        </w:r>
      </w:ins>
      <w:del w:id="430" w:author="Usuario de Microsoft Office" w:date="2023-03-24T14:56:00Z">
        <w:r w:rsidDel="00805615">
          <w:delText>-</w:delText>
        </w:r>
      </w:del>
      <w:r>
        <w:t xml:space="preserve">dependence triggered by learning </w:t>
      </w:r>
      <w:del w:id="431" w:author="Usuario de Microsoft Office" w:date="2023-03-24T14:56:00Z">
        <w:r w:rsidDel="00805615">
          <w:delText xml:space="preserve">process </w:delText>
        </w:r>
      </w:del>
      <w:r>
        <w:t>was highlighted by the</w:t>
      </w:r>
      <w:r>
        <w:br/>
        <w:t xml:space="preserve">classic study of (Bond and Kamil 2002) where </w:t>
      </w:r>
      <w:commentRangeStart w:id="432"/>
      <w:r>
        <w:t xml:space="preserve">live predators drive the evolution of </w:t>
      </w:r>
      <w:r>
        <w:rPr>
          <w:i/>
          <w:iCs/>
        </w:rPr>
        <w:t>in silico</w:t>
      </w:r>
      <w:r>
        <w:t xml:space="preserve"> polymorphic prey</w:t>
      </w:r>
      <w:commentRangeEnd w:id="432"/>
      <w:r w:rsidR="00805615">
        <w:rPr>
          <w:rStyle w:val="CommentReference"/>
        </w:rPr>
        <w:commentReference w:id="432"/>
      </w:r>
      <w:r>
        <w:t xml:space="preserve">. The key to the evolution of </w:t>
      </w:r>
      <w:commentRangeStart w:id="433"/>
      <w:r>
        <w:t xml:space="preserve">this polymorphisms </w:t>
      </w:r>
      <w:commentRangeEnd w:id="433"/>
      <w:r w:rsidR="00805615">
        <w:rPr>
          <w:rStyle w:val="CommentReference"/>
        </w:rPr>
        <w:commentReference w:id="433"/>
      </w:r>
      <w:r>
        <w:t>is that predators learn to discriminate better prey</w:t>
      </w:r>
      <w:del w:id="434" w:author="Usuario de Microsoft Office" w:date="2023-03-24T14:56:00Z">
        <w:r w:rsidDel="00805615">
          <w:delText>s</w:delText>
        </w:r>
      </w:del>
      <w:r>
        <w:t xml:space="preserve"> that are frequently encountered. Thus, prey</w:t>
      </w:r>
      <w:del w:id="435" w:author="Usuario de Microsoft Office" w:date="2023-03-24T14:56:00Z">
        <w:r w:rsidDel="00805615">
          <w:delText>s</w:delText>
        </w:r>
      </w:del>
      <w:r>
        <w:t xml:space="preserve"> found </w:t>
      </w:r>
      <w:del w:id="436" w:author="Usuario de Microsoft Office" w:date="2023-03-24T14:57:00Z">
        <w:r w:rsidDel="00805615">
          <w:delText xml:space="preserve">in </w:delText>
        </w:r>
      </w:del>
      <w:ins w:id="437" w:author="Usuario de Microsoft Office" w:date="2023-03-24T14:57:00Z">
        <w:r w:rsidR="00805615">
          <w:t xml:space="preserve">at </w:t>
        </w:r>
      </w:ins>
      <w:r>
        <w:t>low frequency have a selective advantage. An analogous process occurs in our simulations,</w:t>
      </w:r>
      <w:ins w:id="438" w:author="Usuario de Microsoft Office" w:date="2023-03-24T15:01:00Z">
        <w:r w:rsidR="00805615">
          <w:t xml:space="preserve"> in which</w:t>
        </w:r>
      </w:ins>
      <w:r>
        <w:t xml:space="preserve"> the learning algorithm of the receiver individual learns the </w:t>
      </w:r>
      <w:commentRangeStart w:id="439"/>
      <w:r>
        <w:t xml:space="preserve">best response </w:t>
      </w:r>
      <w:commentRangeEnd w:id="439"/>
      <w:r w:rsidR="00805615">
        <w:rPr>
          <w:rStyle w:val="CommentReference"/>
        </w:rPr>
        <w:commentReference w:id="439"/>
      </w:r>
      <w:r>
        <w:t xml:space="preserve">for </w:t>
      </w:r>
      <w:del w:id="440" w:author="Usuario de Microsoft Office" w:date="2023-03-24T14:57:00Z">
        <w:r w:rsidDel="00805615">
          <w:delText>he</w:delText>
        </w:r>
      </w:del>
      <w:ins w:id="441" w:author="Usuario de Microsoft Office" w:date="2023-03-24T14:57:00Z">
        <w:r w:rsidR="00805615">
          <w:t>it</w:t>
        </w:r>
      </w:ins>
      <w:del w:id="442" w:author="Usuario de Microsoft Office" w:date="2023-03-24T14:57:00Z">
        <w:r w:rsidDel="00805615">
          <w:delText>r</w:delText>
        </w:r>
      </w:del>
      <w:r>
        <w:t xml:space="preserve">self towards individuals </w:t>
      </w:r>
      <w:del w:id="443" w:author="Usuario de Microsoft Office" w:date="2023-03-24T15:01:00Z">
        <w:r w:rsidDel="00805615">
          <w:delText xml:space="preserve">that </w:delText>
        </w:r>
      </w:del>
      <w:r>
        <w:t>hav</w:t>
      </w:r>
      <w:ins w:id="444" w:author="Usuario de Microsoft Office" w:date="2023-03-24T15:01:00Z">
        <w:r w:rsidR="00805615">
          <w:t>ing</w:t>
        </w:r>
      </w:ins>
      <w:del w:id="445" w:author="Usuario de Microsoft Office" w:date="2023-03-24T15:01:00Z">
        <w:r w:rsidDel="00805615">
          <w:delText>e</w:delText>
        </w:r>
      </w:del>
      <w:r>
        <w:t xml:space="preserve"> a badge size </w:t>
      </w:r>
      <w:ins w:id="446" w:author="Usuario de Microsoft Office" w:date="2023-03-24T14:57:00Z">
        <w:r w:rsidR="00805615">
          <w:t xml:space="preserve">that is </w:t>
        </w:r>
      </w:ins>
      <w:r>
        <w:t xml:space="preserve">common in the </w:t>
      </w:r>
      <w:commentRangeStart w:id="447"/>
      <w:r>
        <w:t>population</w:t>
      </w:r>
      <w:commentRangeEnd w:id="447"/>
      <w:r w:rsidR="00805615">
        <w:rPr>
          <w:rStyle w:val="CommentReference"/>
        </w:rPr>
        <w:commentReference w:id="447"/>
      </w:r>
      <w:r>
        <w:t>. When an individual has a rare badge size it can be</w:t>
      </w:r>
      <w:ins w:id="448" w:author="Usuario de Microsoft Office" w:date="2023-03-24T15:01:00Z">
        <w:r w:rsidR="00805615">
          <w:t xml:space="preserve"> either</w:t>
        </w:r>
      </w:ins>
      <w:r>
        <w:t xml:space="preserve"> </w:t>
      </w:r>
      <w:proofErr w:type="spellStart"/>
      <w:r>
        <w:t>favoured</w:t>
      </w:r>
      <w:proofErr w:type="spellEnd"/>
      <w:r>
        <w:t xml:space="preserve"> or </w:t>
      </w:r>
      <w:proofErr w:type="spellStart"/>
      <w:r>
        <w:t>unfavoured</w:t>
      </w:r>
      <w:proofErr w:type="spellEnd"/>
      <w:r>
        <w:t xml:space="preserve"> by </w:t>
      </w:r>
      <w:commentRangeStart w:id="449"/>
      <w:r>
        <w:t xml:space="preserve">the naive </w:t>
      </w:r>
      <w:proofErr w:type="spellStart"/>
      <w:r>
        <w:t>behaviour</w:t>
      </w:r>
      <w:proofErr w:type="spellEnd"/>
      <w:r>
        <w:t>.</w:t>
      </w:r>
      <w:commentRangeEnd w:id="449"/>
      <w:r w:rsidR="00805615">
        <w:rPr>
          <w:rStyle w:val="CommentReference"/>
        </w:rPr>
        <w:commentReference w:id="449"/>
      </w:r>
      <w:r>
        <w:t xml:space="preserve"> When the naive behaviour is peaceful, polymorphism is promoted, </w:t>
      </w:r>
      <w:ins w:id="450" w:author="Usuario de Microsoft Office" w:date="2023-03-24T14:59:00Z">
        <w:r w:rsidR="00805615">
          <w:t xml:space="preserve">but </w:t>
        </w:r>
      </w:ins>
      <w:r>
        <w:t xml:space="preserve">when the naive </w:t>
      </w:r>
      <w:proofErr w:type="spellStart"/>
      <w:r>
        <w:t>behaviour</w:t>
      </w:r>
      <w:proofErr w:type="spellEnd"/>
      <w:r>
        <w:t xml:space="preserve"> is aggressive polymorphism is </w:t>
      </w:r>
      <w:commentRangeStart w:id="451"/>
      <w:r>
        <w:t>prevented</w:t>
      </w:r>
      <w:commentRangeEnd w:id="451"/>
      <w:r w:rsidR="00805615">
        <w:rPr>
          <w:rStyle w:val="CommentReference"/>
        </w:rPr>
        <w:commentReference w:id="451"/>
      </w:r>
      <w:r>
        <w:t xml:space="preserve">. These </w:t>
      </w:r>
      <w:commentRangeStart w:id="452"/>
      <w:r>
        <w:t>two</w:t>
      </w:r>
      <w:commentRangeEnd w:id="452"/>
      <w:r w:rsidR="00805615">
        <w:rPr>
          <w:rStyle w:val="CommentReference"/>
        </w:rPr>
        <w:commentReference w:id="452"/>
      </w:r>
      <w:r>
        <w:t xml:space="preserve"> examples show how behaviours dependent on learning processes seem to </w:t>
      </w:r>
      <w:commentRangeStart w:id="453"/>
      <w:r>
        <w:t>generally trigger frequency dependent selection</w:t>
      </w:r>
      <w:commentRangeEnd w:id="453"/>
      <w:r w:rsidR="00805615">
        <w:rPr>
          <w:rStyle w:val="CommentReference"/>
        </w:rPr>
        <w:commentReference w:id="453"/>
      </w:r>
      <w:r>
        <w:t xml:space="preserve">. </w:t>
      </w:r>
      <w:commentRangeStart w:id="454"/>
      <w:r>
        <w:t xml:space="preserve">That </w:t>
      </w:r>
      <w:commentRangeEnd w:id="454"/>
      <w:r w:rsidR="00F53CDB">
        <w:rPr>
          <w:rStyle w:val="CommentReference"/>
        </w:rPr>
        <w:commentReference w:id="454"/>
      </w:r>
      <w:r>
        <w:t>is because the learning algorithm collects more information on the frequent values of the the trait distribution. For the sake</w:t>
      </w:r>
      <w:r>
        <w:br/>
        <w:t xml:space="preserve">of simplicity we modelled a single dimension (badge size), however </w:t>
      </w:r>
      <w:commentRangeStart w:id="455"/>
      <w:r>
        <w:t xml:space="preserve">this effect </w:t>
      </w:r>
      <w:commentRangeEnd w:id="455"/>
      <w:r w:rsidR="00F53CDB">
        <w:rPr>
          <w:rStyle w:val="CommentReference"/>
        </w:rPr>
        <w:commentReference w:id="455"/>
      </w:r>
      <w:r>
        <w:t>could potentially be more important when individuals learn from multidimensional signals.</w:t>
      </w:r>
    </w:p>
    <w:p w14:paraId="04374482" w14:textId="77777777" w:rsidR="00F53CDB" w:rsidRDefault="00443C5D">
      <w:pPr>
        <w:pStyle w:val="BodyText"/>
        <w:rPr>
          <w:ins w:id="456" w:author="Usuario de Microsoft Office" w:date="2023-03-24T15:09:00Z"/>
        </w:rPr>
      </w:pPr>
      <w:del w:id="457" w:author="Usuario de Microsoft Office" w:date="2023-03-24T15:04:00Z">
        <w:r w:rsidDel="00F53CDB">
          <w:delText xml:space="preserve">Are bibs real signals of quality? if so are they handicaps or badge of status? </w:delText>
        </w:r>
      </w:del>
      <w:r>
        <w:t>Originally</w:t>
      </w:r>
      <w:ins w:id="458" w:author="Usuario de Microsoft Office" w:date="2023-03-24T15:05:00Z">
        <w:r w:rsidR="00F53CDB">
          <w:t>,</w:t>
        </w:r>
      </w:ins>
      <w:r>
        <w:t xml:space="preserve"> </w:t>
      </w:r>
      <w:proofErr w:type="spellStart"/>
      <w:r>
        <w:t>Rohwer</w:t>
      </w:r>
      <w:proofErr w:type="spellEnd"/>
      <w:r>
        <w:t xml:space="preserve"> (1975) proposed the idea that certain morphological traits could be used by animals as </w:t>
      </w:r>
      <w:commentRangeStart w:id="459"/>
      <w:r>
        <w:t>status signals or signals of quality</w:t>
      </w:r>
      <w:commentRangeEnd w:id="459"/>
      <w:r w:rsidR="00F53CDB">
        <w:rPr>
          <w:rStyle w:val="CommentReference"/>
        </w:rPr>
        <w:commentReference w:id="459"/>
      </w:r>
      <w:r>
        <w:t xml:space="preserve">. However, from an evolutionary perspective it is unclear how the stability of </w:t>
      </w:r>
      <w:commentRangeStart w:id="460"/>
      <w:r>
        <w:t>such</w:t>
      </w:r>
      <w:commentRangeEnd w:id="460"/>
      <w:r w:rsidR="00F53CDB">
        <w:rPr>
          <w:rStyle w:val="CommentReference"/>
        </w:rPr>
        <w:commentReference w:id="460"/>
      </w:r>
      <w:r>
        <w:t xml:space="preserve"> communication systems can be maintained. One option is that honesty is maintained by the cost of signal production; that is, when </w:t>
      </w:r>
      <w:del w:id="461" w:author="Usuario de Microsoft Office" w:date="2023-03-24T15:06:00Z">
        <w:r w:rsidDel="00F53CDB">
          <w:delText xml:space="preserve">the </w:delText>
        </w:r>
      </w:del>
      <w:r>
        <w:t>signal</w:t>
      </w:r>
      <w:del w:id="462" w:author="Usuario de Microsoft Office" w:date="2023-03-24T15:06:00Z">
        <w:r w:rsidDel="00F53CDB">
          <w:delText xml:space="preserve"> </w:delText>
        </w:r>
      </w:del>
      <w:ins w:id="463" w:author="Usuario de Microsoft Office" w:date="2023-03-24T15:06:00Z">
        <w:r w:rsidR="00F53CDB">
          <w:t xml:space="preserve">s </w:t>
        </w:r>
      </w:ins>
      <w:r>
        <w:t>work</w:t>
      </w:r>
      <w:del w:id="464" w:author="Usuario de Microsoft Office" w:date="2023-03-24T15:06:00Z">
        <w:r w:rsidDel="00F53CDB">
          <w:delText>s</w:delText>
        </w:r>
      </w:del>
      <w:r>
        <w:t xml:space="preserve"> as a handicap (Botero et al. 2010; Grafen 1990; Johnstone and Norris 1993). Alternatively, if the signal does not carry production costs inversely proportional to quality it may work as a </w:t>
      </w:r>
      <w:commentRangeStart w:id="465"/>
      <w:r>
        <w:t>convention</w:t>
      </w:r>
      <w:commentRangeEnd w:id="465"/>
      <w:r w:rsidR="00F53CDB">
        <w:rPr>
          <w:rStyle w:val="CommentReference"/>
        </w:rPr>
        <w:commentReference w:id="465"/>
      </w:r>
      <w:r>
        <w:t>. In this lat</w:t>
      </w:r>
      <w:ins w:id="466" w:author="Usuario de Microsoft Office" w:date="2023-03-24T15:06:00Z">
        <w:r w:rsidR="00F53CDB">
          <w:t>t</w:t>
        </w:r>
      </w:ins>
      <w:r>
        <w:t xml:space="preserve">er case, honesty is supposedly maintained by the aggressive reaction of receivers </w:t>
      </w:r>
      <w:commentRangeStart w:id="467"/>
      <w:r>
        <w:t xml:space="preserve">when the convention is broken </w:t>
      </w:r>
      <w:commentRangeEnd w:id="467"/>
      <w:r w:rsidR="00F53CDB">
        <w:rPr>
          <w:rStyle w:val="CommentReference"/>
        </w:rPr>
        <w:commentReference w:id="467"/>
      </w:r>
      <w:r>
        <w:t>(</w:t>
      </w:r>
      <w:proofErr w:type="spellStart"/>
      <w:r>
        <w:t>Enquist</w:t>
      </w:r>
      <w:proofErr w:type="spellEnd"/>
      <w:r>
        <w:t xml:space="preserve">, </w:t>
      </w:r>
      <w:proofErr w:type="spellStart"/>
      <w:r>
        <w:t>Ghirlanda</w:t>
      </w:r>
      <w:proofErr w:type="spellEnd"/>
      <w:r>
        <w:t>, and Hurd 2010; Tibbetts and Dale 2004). Our model</w:t>
      </w:r>
      <w:del w:id="468" w:author="Usuario de Microsoft Office" w:date="2023-03-24T15:07:00Z">
        <w:r w:rsidDel="00F53CDB">
          <w:delText>,</w:delText>
        </w:r>
      </w:del>
      <w:r>
        <w:t xml:space="preserve"> portraits </w:t>
      </w:r>
      <w:commentRangeStart w:id="469"/>
      <w:r>
        <w:t xml:space="preserve">both kinds </w:t>
      </w:r>
      <w:commentRangeEnd w:id="469"/>
      <w:r w:rsidR="00F53CDB">
        <w:rPr>
          <w:rStyle w:val="CommentReference"/>
        </w:rPr>
        <w:commentReference w:id="469"/>
      </w:r>
      <w:r>
        <w:t>of signals, although with some nuances. When we assume the handicap principle, we get the evolution of honest signals mediated by the learned response. When we assume cost-free signal</w:t>
      </w:r>
      <w:ins w:id="470" w:author="Usuario de Microsoft Office" w:date="2023-03-24T15:08:00Z">
        <w:r w:rsidR="00F53CDB">
          <w:t>s</w:t>
        </w:r>
      </w:ins>
      <w:r>
        <w:t>, under certain conditions the learned response mediate</w:t>
      </w:r>
      <w:ins w:id="471" w:author="Usuario de Microsoft Office" w:date="2023-03-24T15:08:00Z">
        <w:r w:rsidR="00F53CDB">
          <w:t>s</w:t>
        </w:r>
      </w:ins>
      <w:del w:id="472" w:author="Usuario de Microsoft Office" w:date="2023-03-24T15:08:00Z">
        <w:r w:rsidDel="00F53CDB">
          <w:delText>d</w:delText>
        </w:r>
      </w:del>
      <w:r>
        <w:t xml:space="preserve"> the emergence of phenotypic variation. This variation, particularly in the mid-range of the distribution facilitates the establishment of a convention, </w:t>
      </w:r>
      <w:commentRangeStart w:id="473"/>
      <w:r>
        <w:t>in this range individuals respond appropriately to the trait of their peer.</w:t>
      </w:r>
      <w:commentRangeEnd w:id="473"/>
      <w:r w:rsidR="00F53CDB">
        <w:rPr>
          <w:rStyle w:val="CommentReference"/>
        </w:rPr>
        <w:commentReference w:id="473"/>
      </w:r>
      <w:r>
        <w:t xml:space="preserve"> </w:t>
      </w:r>
    </w:p>
    <w:p w14:paraId="17CE87D6" w14:textId="77777777" w:rsidR="00F53CDB" w:rsidRDefault="00F53CDB">
      <w:pPr>
        <w:pStyle w:val="BodyText"/>
        <w:rPr>
          <w:ins w:id="474" w:author="Usuario de Microsoft Office" w:date="2023-03-24T15:09:00Z"/>
        </w:rPr>
      </w:pPr>
    </w:p>
    <w:p w14:paraId="63B8BA88" w14:textId="6A7AAEC4" w:rsidR="009D4D0D" w:rsidRDefault="00CF5591">
      <w:pPr>
        <w:pStyle w:val="BodyText"/>
      </w:pPr>
      <w:ins w:id="475" w:author="Usuario de Microsoft Office" w:date="2023-03-24T15:12:00Z">
        <w:r>
          <w:t xml:space="preserve">How can our model inform the understanding of communication systems in </w:t>
        </w:r>
        <w:proofErr w:type="spellStart"/>
        <w:r>
          <w:t xml:space="preserve">nature? </w:t>
        </w:r>
        <w:proofErr w:type="spellEnd"/>
        <w:r>
          <w:t xml:space="preserve">Take, for example, </w:t>
        </w:r>
      </w:ins>
      <w:ins w:id="476" w:author="Usuario de Microsoft Office" w:date="2023-03-24T15:13:00Z">
        <w:r>
          <w:t>the case of t</w:t>
        </w:r>
      </w:ins>
      <w:del w:id="477" w:author="Usuario de Microsoft Office" w:date="2023-03-24T15:13:00Z">
        <w:r w:rsidR="00443C5D" w:rsidDel="00CF5591">
          <w:delText>T</w:delText>
        </w:r>
      </w:del>
      <w:r w:rsidR="00443C5D">
        <w:t xml:space="preserve">he </w:t>
      </w:r>
      <w:proofErr w:type="gramStart"/>
      <w:r w:rsidR="00443C5D">
        <w:t>house</w:t>
      </w:r>
      <w:proofErr w:type="gramEnd"/>
      <w:r w:rsidR="00443C5D">
        <w:t xml:space="preserve"> sparrow (</w:t>
      </w:r>
      <w:r w:rsidR="00443C5D">
        <w:rPr>
          <w:i/>
          <w:iCs/>
        </w:rPr>
        <w:t xml:space="preserve">Passer </w:t>
      </w:r>
      <w:proofErr w:type="spellStart"/>
      <w:r w:rsidR="00443C5D">
        <w:rPr>
          <w:i/>
          <w:iCs/>
        </w:rPr>
        <w:t>domesticus</w:t>
      </w:r>
      <w:proofErr w:type="spellEnd"/>
      <w:r w:rsidR="00443C5D">
        <w:t>)</w:t>
      </w:r>
      <w:ins w:id="478" w:author="Usuario de Microsoft Office" w:date="2023-03-24T15:13:00Z">
        <w:r>
          <w:t>,</w:t>
        </w:r>
      </w:ins>
      <w:r w:rsidR="00443C5D">
        <w:t xml:space="preserve"> </w:t>
      </w:r>
      <w:del w:id="479" w:author="Usuario de Microsoft Office" w:date="2023-03-24T15:13:00Z">
        <w:r w:rsidR="00443C5D" w:rsidDel="00CF5591">
          <w:delText xml:space="preserve">has been </w:delText>
        </w:r>
      </w:del>
      <w:r w:rsidR="00443C5D">
        <w:t>a text</w:t>
      </w:r>
      <w:del w:id="480" w:author="Usuario de Microsoft Office" w:date="2023-03-24T15:09:00Z">
        <w:r w:rsidR="00443C5D" w:rsidDel="00CF5591">
          <w:delText>-</w:delText>
        </w:r>
      </w:del>
      <w:r w:rsidR="00443C5D">
        <w:t>book example of badges of status. According to the prevailing narrative</w:t>
      </w:r>
      <w:ins w:id="481" w:author="Usuario de Microsoft Office" w:date="2023-03-24T15:09:00Z">
        <w:r>
          <w:t>,</w:t>
        </w:r>
      </w:ins>
      <w:r w:rsidR="00443C5D">
        <w:t xml:space="preserve"> the </w:t>
      </w:r>
      <w:ins w:id="482" w:author="Usuario de Microsoft Office" w:date="2023-03-24T15:14:00Z">
        <w:r w:rsidR="00AB2641">
          <w:t xml:space="preserve">size of the </w:t>
        </w:r>
      </w:ins>
      <w:r w:rsidR="00443C5D">
        <w:t xml:space="preserve">bib </w:t>
      </w:r>
      <w:del w:id="483" w:author="Usuario de Microsoft Office" w:date="2023-03-24T15:14:00Z">
        <w:r w:rsidR="00443C5D" w:rsidDel="00AB2641">
          <w:delText xml:space="preserve">size </w:delText>
        </w:r>
      </w:del>
      <w:r w:rsidR="00443C5D">
        <w:t>in</w:t>
      </w:r>
      <w:ins w:id="484" w:author="Usuario de Microsoft Office" w:date="2023-03-24T15:14:00Z">
        <w:r w:rsidR="00AB2641">
          <w:t xml:space="preserve"> the plumage of</w:t>
        </w:r>
      </w:ins>
      <w:r w:rsidR="00443C5D">
        <w:t xml:space="preserve"> males is a signal of </w:t>
      </w:r>
      <w:del w:id="485" w:author="Usuario de Microsoft Office" w:date="2023-03-24T15:14:00Z">
        <w:r w:rsidR="00443C5D" w:rsidDel="00AB2641">
          <w:delText xml:space="preserve">the </w:delText>
        </w:r>
      </w:del>
      <w:r w:rsidR="00443C5D">
        <w:t>dominance rank and quality</w:t>
      </w:r>
      <w:ins w:id="486" w:author="Usuario de Microsoft Office" w:date="2023-03-24T15:09:00Z">
        <w:r>
          <w:t xml:space="preserve"> (refs</w:t>
        </w:r>
      </w:ins>
      <w:ins w:id="487" w:author="Usuario de Microsoft Office" w:date="2023-03-24T15:10:00Z">
        <w:r>
          <w:t>)</w:t>
        </w:r>
      </w:ins>
      <w:r w:rsidR="00443C5D">
        <w:t xml:space="preserve">. However, a recent meta-analysis called into question this narrative by showing that the </w:t>
      </w:r>
      <w:del w:id="488" w:author="Usuario de Microsoft Office" w:date="2023-03-24T15:10:00Z">
        <w:r w:rsidR="00443C5D" w:rsidDel="00CF5591">
          <w:delText xml:space="preserve">effect size of the </w:delText>
        </w:r>
      </w:del>
      <w:r w:rsidR="00443C5D">
        <w:t xml:space="preserve">association between bib size and dominance rank is </w:t>
      </w:r>
      <w:del w:id="489" w:author="Usuario de Microsoft Office" w:date="2023-03-24T15:10:00Z">
        <w:r w:rsidR="00443C5D" w:rsidDel="00CF5591">
          <w:delText xml:space="preserve">small </w:delText>
        </w:r>
      </w:del>
      <w:ins w:id="490" w:author="Usuario de Microsoft Office" w:date="2023-03-24T15:10:00Z">
        <w:r>
          <w:t xml:space="preserve">weak </w:t>
        </w:r>
      </w:ins>
      <w:r w:rsidR="00443C5D">
        <w:t>and uncertain (Sánchez-</w:t>
      </w:r>
      <w:proofErr w:type="spellStart"/>
      <w:r w:rsidR="00443C5D">
        <w:t>Tójar</w:t>
      </w:r>
      <w:proofErr w:type="spellEnd"/>
      <w:r w:rsidR="00443C5D">
        <w:t xml:space="preserve"> et al. </w:t>
      </w:r>
      <w:commentRangeStart w:id="491"/>
      <w:r w:rsidR="00443C5D">
        <w:t>2018</w:t>
      </w:r>
      <w:commentRangeEnd w:id="491"/>
      <w:r>
        <w:rPr>
          <w:rStyle w:val="CommentReference"/>
        </w:rPr>
        <w:commentReference w:id="491"/>
      </w:r>
      <w:r w:rsidR="00443C5D">
        <w:t xml:space="preserve">). </w:t>
      </w:r>
      <w:del w:id="492" w:author="Usuario de Microsoft Office" w:date="2023-03-24T15:14:00Z">
        <w:r w:rsidR="00443C5D" w:rsidDel="00AB2641">
          <w:delText xml:space="preserve">The </w:delText>
        </w:r>
      </w:del>
      <w:ins w:id="493" w:author="Usuario de Microsoft Office" w:date="2023-03-24T15:14:00Z">
        <w:r w:rsidR="00AB2641">
          <w:t>A</w:t>
        </w:r>
        <w:r w:rsidR="00AB2641">
          <w:t xml:space="preserve"> </w:t>
        </w:r>
      </w:ins>
      <w:r w:rsidR="00443C5D">
        <w:t xml:space="preserve">simple </w:t>
      </w:r>
      <w:del w:id="494" w:author="Usuario de Microsoft Office" w:date="2023-03-24T15:14:00Z">
        <w:r w:rsidR="00443C5D" w:rsidDel="00AB2641">
          <w:delText xml:space="preserve">straight </w:delText>
        </w:r>
      </w:del>
      <w:r w:rsidR="00443C5D">
        <w:t xml:space="preserve">correlation between bib size and dominance rank </w:t>
      </w:r>
      <w:proofErr w:type="gramStart"/>
      <w:r w:rsidR="00443C5D">
        <w:t>( and</w:t>
      </w:r>
      <w:proofErr w:type="gramEnd"/>
      <w:r w:rsidR="00443C5D">
        <w:t xml:space="preserve"> quality) is expected under the handicap principle, as it is shown here and elsewhere (Botero et al. 2010; Grafen 1990; Johnstone and Norris 1993). </w:t>
      </w:r>
      <w:del w:id="495" w:author="Usuario de Microsoft Office" w:date="2023-03-24T15:10:00Z">
        <w:r w:rsidR="00443C5D" w:rsidDel="00CF5591">
          <w:delText>But</w:delText>
        </w:r>
      </w:del>
      <w:ins w:id="496" w:author="Usuario de Microsoft Office" w:date="2023-03-24T15:10:00Z">
        <w:r>
          <w:t>However</w:t>
        </w:r>
      </w:ins>
      <w:r w:rsidR="00443C5D">
        <w:t xml:space="preserve">, the diversification process presented here shows that </w:t>
      </w:r>
      <w:commentRangeStart w:id="497"/>
      <w:r w:rsidR="00443C5D">
        <w:t>conventions</w:t>
      </w:r>
      <w:commentRangeEnd w:id="497"/>
      <w:r>
        <w:rPr>
          <w:rStyle w:val="CommentReference"/>
        </w:rPr>
        <w:commentReference w:id="497"/>
      </w:r>
      <w:r w:rsidR="00443C5D">
        <w:t xml:space="preserve"> can emerge in a less straightforward way when mediated by learning processes. </w:t>
      </w:r>
      <w:commentRangeStart w:id="498"/>
      <w:proofErr w:type="gramStart"/>
      <w:r w:rsidR="00443C5D">
        <w:t>This nuances</w:t>
      </w:r>
      <w:proofErr w:type="gramEnd"/>
      <w:r w:rsidR="00443C5D">
        <w:t xml:space="preserve"> </w:t>
      </w:r>
      <w:commentRangeEnd w:id="498"/>
      <w:r>
        <w:rPr>
          <w:rStyle w:val="CommentReference"/>
        </w:rPr>
        <w:commentReference w:id="498"/>
      </w:r>
      <w:r w:rsidR="00443C5D">
        <w:t xml:space="preserve">could potentially make sense of seemingly contradictory evidence </w:t>
      </w:r>
      <w:del w:id="499" w:author="Usuario de Microsoft Office" w:date="2023-03-24T15:12:00Z">
        <w:r w:rsidR="00443C5D" w:rsidDel="00CF5591">
          <w:delText xml:space="preserve">on </w:delText>
        </w:r>
      </w:del>
      <w:ins w:id="500" w:author="Usuario de Microsoft Office" w:date="2023-03-24T15:12:00Z">
        <w:r>
          <w:t>about</w:t>
        </w:r>
        <w:r>
          <w:t xml:space="preserve"> </w:t>
        </w:r>
      </w:ins>
      <w:r w:rsidR="00443C5D">
        <w:t xml:space="preserve">the correlation between plumage traits and quality. For example, conventions in our </w:t>
      </w:r>
      <w:r w:rsidR="00443C5D">
        <w:lastRenderedPageBreak/>
        <w:t xml:space="preserve">simulations arose only </w:t>
      </w:r>
      <w:ins w:id="501" w:author="Usuario de Microsoft Office" w:date="2023-03-24T15:17:00Z">
        <w:r w:rsidR="00AB2641">
          <w:t>with</w:t>
        </w:r>
      </w:ins>
      <w:r w:rsidR="00443C5D">
        <w:t xml:space="preserve">in an intermediate range of the </w:t>
      </w:r>
      <w:proofErr w:type="spellStart"/>
      <w:r w:rsidR="00443C5D">
        <w:t>signalling</w:t>
      </w:r>
      <w:proofErr w:type="spellEnd"/>
      <w:r w:rsidR="00443C5D">
        <w:t xml:space="preserve"> trait</w:t>
      </w:r>
      <w:ins w:id="502" w:author="Usuario de Microsoft Office" w:date="2023-03-24T15:16:00Z">
        <w:r w:rsidR="00AB2641">
          <w:t xml:space="preserve">, </w:t>
        </w:r>
      </w:ins>
      <w:del w:id="503" w:author="Usuario de Microsoft Office" w:date="2023-03-24T15:16:00Z">
        <w:r w:rsidR="00443C5D" w:rsidDel="00AB2641">
          <w:delText>.</w:delText>
        </w:r>
      </w:del>
      <w:r w:rsidR="00443C5D">
        <w:t xml:space="preserve"> </w:t>
      </w:r>
      <w:ins w:id="504" w:author="Usuario de Microsoft Office" w:date="2023-03-24T15:16:00Z">
        <w:r w:rsidR="00AB2641">
          <w:t>w</w:t>
        </w:r>
      </w:ins>
      <w:del w:id="505" w:author="Usuario de Microsoft Office" w:date="2023-03-24T15:16:00Z">
        <w:r w:rsidR="00443C5D" w:rsidDel="00AB2641">
          <w:delText>W</w:delText>
        </w:r>
      </w:del>
      <w:r w:rsidR="00443C5D">
        <w:t>hile correlations are often performed across the whole range of variation.</w:t>
      </w:r>
    </w:p>
    <w:p w14:paraId="40D8E5BF" w14:textId="5116FE06" w:rsidR="009D4D0D" w:rsidRDefault="00443C5D">
      <w:pPr>
        <w:pStyle w:val="BodyText"/>
      </w:pPr>
      <w:r>
        <w:t>The focus of theoretical and empirical work on communication systems, and particularly badges of status, is often</w:t>
      </w:r>
      <w:ins w:id="506" w:author="Usuario de Microsoft Office" w:date="2023-03-24T15:17:00Z">
        <w:r w:rsidR="00AB2641">
          <w:t xml:space="preserve"> on</w:t>
        </w:r>
      </w:ins>
      <w:r>
        <w:t xml:space="preserve"> explaining the presence and absence of certain morphological traits within populations. However, the morphological traits hypothesized to play a role in communication systems regularly present interesting patters at the phylogeographic level. One example of this is the leapfrog pattern (Remsen 1984), whereas a certain morphological trait alternates its presence and absence in a set of geographically adjunct populations. Patterns of molecular variation along geographic clines suggest that natural selection is involved in the emergence of these patterns (C. D. Cadena, Cheviron, and Funk 2011; Carlos Daniel Cadena, Klicka, and Ricklefs 2007). However, it is unclear what type of ecological process is behind these selective regimes. Given the wide variation in outcomes found in our model, that depend on both stochasticity and cognitive parameters, we think variation in cognition and learning in particular could provide some explanatory power in this respect. One first step, for example is to evaluate the way individuals in different populations respond to novel traits (</w:t>
      </w:r>
      <w:proofErr w:type="spellStart"/>
      <w:r>
        <w:t>Avendaño</w:t>
      </w:r>
      <w:proofErr w:type="spellEnd"/>
      <w:r>
        <w:t xml:space="preserve"> and Cadena 2021).</w:t>
      </w:r>
      <w:ins w:id="507" w:author="Usuario de Microsoft Office" w:date="2023-03-24T15:18:00Z">
        <w:r w:rsidR="00AB2641">
          <w:t xml:space="preserve"> </w:t>
        </w:r>
        <w:proofErr w:type="spellStart"/>
        <w:r w:rsidR="00AB2641">
          <w:t>Hacemos</w:t>
        </w:r>
        <w:proofErr w:type="spellEnd"/>
        <w:r w:rsidR="00AB2641">
          <w:t xml:space="preserve"> </w:t>
        </w:r>
        <w:proofErr w:type="spellStart"/>
        <w:r w:rsidR="00AB2641">
          <w:t>una</w:t>
        </w:r>
        <w:proofErr w:type="spellEnd"/>
        <w:r w:rsidR="00AB2641">
          <w:t xml:space="preserve"> </w:t>
        </w:r>
        <w:proofErr w:type="spellStart"/>
        <w:r w:rsidR="00AB2641">
          <w:t>reunioncita</w:t>
        </w:r>
        <w:proofErr w:type="spellEnd"/>
        <w:r w:rsidR="00AB2641">
          <w:t xml:space="preserve"> y </w:t>
        </w:r>
        <w:proofErr w:type="spellStart"/>
        <w:r w:rsidR="00AB2641">
          <w:t>discutimos</w:t>
        </w:r>
        <w:proofErr w:type="spellEnd"/>
        <w:r w:rsidR="00AB2641">
          <w:t xml:space="preserve"> </w:t>
        </w:r>
        <w:proofErr w:type="spellStart"/>
        <w:r w:rsidR="00AB2641">
          <w:t>esto</w:t>
        </w:r>
        <w:proofErr w:type="spellEnd"/>
        <w:r w:rsidR="00AB2641">
          <w:t>?</w:t>
        </w:r>
      </w:ins>
    </w:p>
    <w:p w14:paraId="5BF2B145" w14:textId="5EA2E41B" w:rsidR="009D4D0D" w:rsidRDefault="00AB2641">
      <w:pPr>
        <w:pStyle w:val="BodyText"/>
      </w:pPr>
      <w:ins w:id="508" w:author="Usuario de Microsoft Office" w:date="2023-03-24T15:19:00Z">
        <w:r>
          <w:t>In conclusion, w</w:t>
        </w:r>
      </w:ins>
      <w:del w:id="509" w:author="Usuario de Microsoft Office" w:date="2023-03-24T15:19:00Z">
        <w:r w:rsidR="00443C5D" w:rsidDel="00AB2641">
          <w:delText>W</w:delText>
        </w:r>
      </w:del>
      <w:r w:rsidR="00443C5D">
        <w:t xml:space="preserve">e </w:t>
      </w:r>
      <w:del w:id="510" w:author="Usuario de Microsoft Office" w:date="2023-03-24T15:19:00Z">
        <w:r w:rsidR="00443C5D" w:rsidDel="00AB2641">
          <w:delText xml:space="preserve">have </w:delText>
        </w:r>
      </w:del>
      <w:r w:rsidR="00443C5D">
        <w:t xml:space="preserve">presented </w:t>
      </w:r>
      <w:del w:id="511" w:author="Usuario de Microsoft Office" w:date="2023-03-24T15:19:00Z">
        <w:r w:rsidR="00443C5D" w:rsidDel="00AB2641">
          <w:delText xml:space="preserve">here </w:delText>
        </w:r>
      </w:del>
      <w:r w:rsidR="00443C5D">
        <w:t>an evolutionary model where the evolution of a communication system is mediated through the learned responses of receivers.</w:t>
      </w:r>
      <w:ins w:id="512" w:author="Usuario de Microsoft Office" w:date="2023-03-24T15:19:00Z">
        <w:r>
          <w:t xml:space="preserve"> The main insight that such model provides relative to previous work is that XXXX.</w:t>
        </w:r>
      </w:ins>
      <w:r w:rsidR="00443C5D">
        <w:t xml:space="preserve"> This is a novel way to understand the evolution of communication that integrates classical cognitive process in learning with evolutionary explanations of communication. This approach contributes to the further integration of proximate and ultimate explanations in behavioral and evolutionary biology.</w:t>
      </w:r>
    </w:p>
    <w:p w14:paraId="08877897" w14:textId="77777777" w:rsidR="009D4D0D" w:rsidRDefault="00443C5D">
      <w:pPr>
        <w:pStyle w:val="Heading1"/>
      </w:pPr>
      <w:bookmarkStart w:id="513" w:name="supplementary-material"/>
      <w:bookmarkEnd w:id="336"/>
      <w:r>
        <w:lastRenderedPageBreak/>
        <w:t>Supplementary material</w:t>
      </w:r>
    </w:p>
    <w:p w14:paraId="5029E822" w14:textId="77777777" w:rsidR="009D4D0D" w:rsidRDefault="00443C5D">
      <w:pPr>
        <w:pStyle w:val="CaptionedFigure"/>
      </w:pPr>
      <w:r>
        <w:rPr>
          <w:noProof/>
        </w:rPr>
        <w:drawing>
          <wp:inline distT="0" distB="0" distL="0" distR="0" wp14:anchorId="535A684B" wp14:editId="4E5FE4EE">
            <wp:extent cx="4620126" cy="5544151"/>
            <wp:effectExtent l="0" t="0" r="0" b="0"/>
            <wp:docPr id="42" name="Picture" descr="The evolution of cheap signals. Portrait of the evolutionary dynamics of the sender code with snapsots of both sender and receiver codes just as in fig. . The middle panels show changes in the distribution of values for \alpha and \beta along evolutionary time. Panels above and below correspond to snapshots of the sender and receiver codes, respectively, generation time of the snapshots are indicated by the grey lines in the middle panels."/>
            <wp:cNvGraphicFramePr/>
            <a:graphic xmlns:a="http://schemas.openxmlformats.org/drawingml/2006/main">
              <a:graphicData uri="http://schemas.openxmlformats.org/drawingml/2006/picture">
                <pic:pic xmlns:pic="http://schemas.openxmlformats.org/drawingml/2006/picture">
                  <pic:nvPicPr>
                    <pic:cNvPr id="43" name="Picture" descr="manuscript_1.0_files/figure-docx/noBadge-1.png"/>
                    <pic:cNvPicPr>
                      <a:picLocks noChangeAspect="1" noChangeArrowheads="1"/>
                    </pic:cNvPicPr>
                  </pic:nvPicPr>
                  <pic:blipFill>
                    <a:blip r:embed="rId15"/>
                    <a:stretch>
                      <a:fillRect/>
                    </a:stretch>
                  </pic:blipFill>
                  <pic:spPr bwMode="auto">
                    <a:xfrm>
                      <a:off x="0" y="0"/>
                      <a:ext cx="4620126" cy="5544151"/>
                    </a:xfrm>
                    <a:prstGeom prst="rect">
                      <a:avLst/>
                    </a:prstGeom>
                    <a:noFill/>
                    <a:ln w="9525">
                      <a:noFill/>
                      <a:headEnd/>
                      <a:tailEnd/>
                    </a:ln>
                  </pic:spPr>
                </pic:pic>
              </a:graphicData>
            </a:graphic>
          </wp:inline>
        </w:drawing>
      </w:r>
    </w:p>
    <w:p w14:paraId="72BB51CA" w14:textId="77777777" w:rsidR="009D4D0D" w:rsidRDefault="00443C5D">
      <w:pPr>
        <w:pStyle w:val="ImageCaption"/>
      </w:pPr>
      <w:r>
        <w:t xml:space="preserve">The evolution of cheap signals. Portrait of the evolutionary dynamics of the sender code with snapsots of both sender and receiver codes just as in fig. . The middle panels show changes in the distribution of values for </w:t>
      </w:r>
      <m:oMath>
        <m:r>
          <w:rPr>
            <w:rFonts w:ascii="Cambria Math" w:hAnsi="Cambria Math"/>
          </w:rPr>
          <m:t>α</m:t>
        </m:r>
      </m:oMath>
      <w:r>
        <w:t xml:space="preserve"> and </w:t>
      </w:r>
      <m:oMath>
        <m:r>
          <w:rPr>
            <w:rFonts w:ascii="Cambria Math" w:hAnsi="Cambria Math"/>
          </w:rPr>
          <m:t>β</m:t>
        </m:r>
      </m:oMath>
      <w:r>
        <w:t xml:space="preserve"> along evolutionary time. Panels above and below correspond to snapshots of the sender and receiver codes, respectively, generation time of the snapshots are indicated by the grey lines in the middle panels.</w:t>
      </w:r>
    </w:p>
    <w:p w14:paraId="173DB2BD" w14:textId="77777777" w:rsidR="009D4D0D" w:rsidRDefault="00443C5D">
      <w:pPr>
        <w:pStyle w:val="TableCaption"/>
      </w:pPr>
      <w:r>
        <w:t>Notation of the model parameters and variables</w:t>
      </w:r>
      <w:bookmarkStart w:id="514" w:name="_GoBack"/>
      <w:bookmarkEnd w:id="514"/>
    </w:p>
    <w:tbl>
      <w:tblPr>
        <w:tblStyle w:val="Table"/>
        <w:tblW w:w="5000" w:type="pct"/>
        <w:tblLook w:val="0020" w:firstRow="1" w:lastRow="0" w:firstColumn="0" w:lastColumn="0" w:noHBand="0" w:noVBand="0"/>
      </w:tblPr>
      <w:tblGrid>
        <w:gridCol w:w="980"/>
        <w:gridCol w:w="8596"/>
      </w:tblGrid>
      <w:tr w:rsidR="009D4D0D" w14:paraId="2C67F2D4" w14:textId="77777777" w:rsidTr="009D4D0D">
        <w:trPr>
          <w:cnfStyle w:val="100000000000" w:firstRow="1" w:lastRow="0" w:firstColumn="0" w:lastColumn="0" w:oddVBand="0" w:evenVBand="0" w:oddHBand="0" w:evenHBand="0" w:firstRowFirstColumn="0" w:firstRowLastColumn="0" w:lastRowFirstColumn="0" w:lastRowLastColumn="0"/>
          <w:tblHeader/>
        </w:trPr>
        <w:tc>
          <w:tcPr>
            <w:tcW w:w="0" w:type="auto"/>
          </w:tcPr>
          <w:p w14:paraId="34FEB5FB" w14:textId="77777777" w:rsidR="009D4D0D" w:rsidRDefault="00443C5D">
            <w:pPr>
              <w:pStyle w:val="Compact"/>
              <w:jc w:val="center"/>
            </w:pPr>
            <w:r>
              <w:t>Symbol</w:t>
            </w:r>
          </w:p>
        </w:tc>
        <w:tc>
          <w:tcPr>
            <w:tcW w:w="0" w:type="auto"/>
          </w:tcPr>
          <w:p w14:paraId="2A98364D" w14:textId="77777777" w:rsidR="009D4D0D" w:rsidRDefault="00443C5D">
            <w:pPr>
              <w:pStyle w:val="Compact"/>
            </w:pPr>
            <w:r>
              <w:t>Description</w:t>
            </w:r>
          </w:p>
        </w:tc>
      </w:tr>
      <w:tr w:rsidR="009D4D0D" w14:paraId="20711C1D" w14:textId="77777777">
        <w:tc>
          <w:tcPr>
            <w:tcW w:w="0" w:type="auto"/>
          </w:tcPr>
          <w:p w14:paraId="2ADB741A" w14:textId="77777777" w:rsidR="009D4D0D" w:rsidRDefault="00805615">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m:t>
                    </m:r>
                  </m:sub>
                </m:sSub>
              </m:oMath>
            </m:oMathPara>
          </w:p>
        </w:tc>
        <w:tc>
          <w:tcPr>
            <w:tcW w:w="0" w:type="auto"/>
          </w:tcPr>
          <w:p w14:paraId="4001CF0E" w14:textId="77777777" w:rsidR="009D4D0D" w:rsidRDefault="00443C5D">
            <w:pPr>
              <w:pStyle w:val="Compact"/>
            </w:pPr>
            <w:r>
              <w:t xml:space="preserve">Quality of individual </w:t>
            </w:r>
            <m:oMath>
              <m:r>
                <w:rPr>
                  <w:rFonts w:ascii="Cambria Math" w:hAnsi="Cambria Math"/>
                </w:rPr>
                <m:t>i</m:t>
              </m:r>
            </m:oMath>
          </w:p>
        </w:tc>
      </w:tr>
      <w:tr w:rsidR="009D4D0D" w14:paraId="0C4E16AC" w14:textId="77777777">
        <w:tc>
          <w:tcPr>
            <w:tcW w:w="0" w:type="auto"/>
          </w:tcPr>
          <w:p w14:paraId="2E5037B6" w14:textId="77777777" w:rsidR="009D4D0D" w:rsidRDefault="00443C5D">
            <w:pPr>
              <w:pStyle w:val="Compact"/>
              <w:jc w:val="center"/>
            </w:pPr>
            <m:oMathPara>
              <m:oMath>
                <m:r>
                  <w:rPr>
                    <w:rFonts w:ascii="Cambria Math" w:hAnsi="Cambria Math"/>
                  </w:rPr>
                  <m:t>N</m:t>
                </m:r>
              </m:oMath>
            </m:oMathPara>
          </w:p>
        </w:tc>
        <w:tc>
          <w:tcPr>
            <w:tcW w:w="0" w:type="auto"/>
          </w:tcPr>
          <w:p w14:paraId="56761D47" w14:textId="77777777" w:rsidR="009D4D0D" w:rsidRDefault="00443C5D">
            <w:pPr>
              <w:pStyle w:val="Compact"/>
            </w:pPr>
            <w:r>
              <w:t>Population size</w:t>
            </w:r>
          </w:p>
        </w:tc>
      </w:tr>
      <w:tr w:rsidR="009D4D0D" w14:paraId="5A32F828" w14:textId="77777777">
        <w:tc>
          <w:tcPr>
            <w:tcW w:w="0" w:type="auto"/>
          </w:tcPr>
          <w:p w14:paraId="2AC86AD9" w14:textId="77777777" w:rsidR="009D4D0D" w:rsidRDefault="00443C5D">
            <w:pPr>
              <w:pStyle w:val="Compact"/>
              <w:jc w:val="center"/>
            </w:pPr>
            <m:oMathPara>
              <m:oMath>
                <m:r>
                  <w:rPr>
                    <w:rFonts w:ascii="Cambria Math" w:hAnsi="Cambria Math"/>
                  </w:rPr>
                  <m:t>n</m:t>
                </m:r>
              </m:oMath>
            </m:oMathPara>
          </w:p>
        </w:tc>
        <w:tc>
          <w:tcPr>
            <w:tcW w:w="0" w:type="auto"/>
          </w:tcPr>
          <w:p w14:paraId="65B7E0AB" w14:textId="77777777" w:rsidR="009D4D0D" w:rsidRDefault="00443C5D">
            <w:pPr>
              <w:pStyle w:val="Compact"/>
            </w:pPr>
            <w:r>
              <w:t>Number of interactions as the focal individual</w:t>
            </w:r>
          </w:p>
        </w:tc>
      </w:tr>
      <w:tr w:rsidR="009D4D0D" w14:paraId="3257EF1F" w14:textId="77777777">
        <w:tc>
          <w:tcPr>
            <w:tcW w:w="0" w:type="auto"/>
          </w:tcPr>
          <w:p w14:paraId="7066EFEB" w14:textId="77777777" w:rsidR="009D4D0D" w:rsidRDefault="00443C5D">
            <w:pPr>
              <w:pStyle w:val="Compact"/>
              <w:jc w:val="center"/>
            </w:pPr>
            <m:oMathPara>
              <m:oMath>
                <m:r>
                  <w:rPr>
                    <w:rFonts w:ascii="Cambria Math" w:hAnsi="Cambria Math"/>
                  </w:rPr>
                  <w:lastRenderedPageBreak/>
                  <m:t>σ</m:t>
                </m:r>
              </m:oMath>
            </m:oMathPara>
          </w:p>
        </w:tc>
        <w:tc>
          <w:tcPr>
            <w:tcW w:w="0" w:type="auto"/>
          </w:tcPr>
          <w:p w14:paraId="380EFEF6" w14:textId="77777777" w:rsidR="009D4D0D" w:rsidRDefault="00443C5D">
            <w:pPr>
              <w:pStyle w:val="Compact"/>
            </w:pPr>
            <w:r>
              <w:t>Standard deviation of the truncated normal distribution from which quality is drawn</w:t>
            </w:r>
          </w:p>
        </w:tc>
      </w:tr>
      <w:tr w:rsidR="009D4D0D" w14:paraId="525AAF97" w14:textId="77777777">
        <w:tc>
          <w:tcPr>
            <w:tcW w:w="0" w:type="auto"/>
          </w:tcPr>
          <w:p w14:paraId="727D443C" w14:textId="77777777" w:rsidR="009D4D0D" w:rsidRDefault="00805615">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i</m:t>
                    </m:r>
                  </m:sub>
                </m:sSub>
              </m:oMath>
            </m:oMathPara>
          </w:p>
        </w:tc>
        <w:tc>
          <w:tcPr>
            <w:tcW w:w="0" w:type="auto"/>
          </w:tcPr>
          <w:p w14:paraId="4AAFB90B" w14:textId="77777777" w:rsidR="009D4D0D" w:rsidRDefault="00443C5D">
            <w:pPr>
              <w:pStyle w:val="Compact"/>
            </w:pPr>
            <w:r>
              <w:t xml:space="preserve">Badge size of individual </w:t>
            </w:r>
            <m:oMath>
              <m:r>
                <w:rPr>
                  <w:rFonts w:ascii="Cambria Math" w:hAnsi="Cambria Math"/>
                </w:rPr>
                <m:t>i</m:t>
              </m:r>
            </m:oMath>
          </w:p>
        </w:tc>
      </w:tr>
      <w:tr w:rsidR="009D4D0D" w14:paraId="7CBE05A8" w14:textId="77777777">
        <w:tc>
          <w:tcPr>
            <w:tcW w:w="0" w:type="auto"/>
          </w:tcPr>
          <w:p w14:paraId="7C0F1077" w14:textId="77777777" w:rsidR="009D4D0D" w:rsidRDefault="00805615">
            <w:pPr>
              <w:pStyle w:val="Compact"/>
              <w:jc w:val="center"/>
            </w:pPr>
            <m:oMathPara>
              <m:oMath>
                <m:sSub>
                  <m:sSubPr>
                    <m:ctrlPr>
                      <w:rPr>
                        <w:rFonts w:ascii="Cambria Math" w:hAnsi="Cambria Math"/>
                      </w:rPr>
                    </m:ctrlPr>
                  </m:sSubPr>
                  <m:e>
                    <m:r>
                      <w:rPr>
                        <w:rFonts w:ascii="Cambria Math" w:hAnsi="Cambria Math"/>
                      </w:rPr>
                      <m:t>α</m:t>
                    </m:r>
                  </m:e>
                  <m:sub>
                    <m:r>
                      <w:rPr>
                        <w:rFonts w:ascii="Cambria Math" w:hAnsi="Cambria Math"/>
                      </w:rPr>
                      <m:t>i</m:t>
                    </m:r>
                  </m:sub>
                </m:sSub>
              </m:oMath>
            </m:oMathPara>
          </w:p>
        </w:tc>
        <w:tc>
          <w:tcPr>
            <w:tcW w:w="0" w:type="auto"/>
          </w:tcPr>
          <w:p w14:paraId="68F7928C" w14:textId="77777777" w:rsidR="009D4D0D" w:rsidRDefault="00443C5D">
            <w:pPr>
              <w:pStyle w:val="Compact"/>
            </w:pPr>
            <w:r>
              <w:t xml:space="preserve">Intercept of the badge size reaction norm for individual </w:t>
            </w:r>
            <m:oMath>
              <m:r>
                <w:rPr>
                  <w:rFonts w:ascii="Cambria Math" w:hAnsi="Cambria Math"/>
                </w:rPr>
                <m:t>i</m:t>
              </m:r>
            </m:oMath>
          </w:p>
        </w:tc>
      </w:tr>
      <w:tr w:rsidR="009D4D0D" w14:paraId="40701647" w14:textId="77777777">
        <w:tc>
          <w:tcPr>
            <w:tcW w:w="0" w:type="auto"/>
          </w:tcPr>
          <w:p w14:paraId="20EC0774" w14:textId="77777777" w:rsidR="009D4D0D" w:rsidRDefault="00805615">
            <w:pPr>
              <w:pStyle w:val="Compact"/>
              <w:jc w:val="center"/>
            </w:pPr>
            <m:oMathPara>
              <m:oMath>
                <m:sSub>
                  <m:sSubPr>
                    <m:ctrlPr>
                      <w:rPr>
                        <w:rFonts w:ascii="Cambria Math" w:hAnsi="Cambria Math"/>
                      </w:rPr>
                    </m:ctrlPr>
                  </m:sSubPr>
                  <m:e>
                    <m:r>
                      <w:rPr>
                        <w:rFonts w:ascii="Cambria Math" w:hAnsi="Cambria Math"/>
                      </w:rPr>
                      <m:t>β</m:t>
                    </m:r>
                  </m:e>
                  <m:sub>
                    <m:r>
                      <w:rPr>
                        <w:rFonts w:ascii="Cambria Math" w:hAnsi="Cambria Math"/>
                      </w:rPr>
                      <m:t>i</m:t>
                    </m:r>
                  </m:sub>
                </m:sSub>
              </m:oMath>
            </m:oMathPara>
          </w:p>
        </w:tc>
        <w:tc>
          <w:tcPr>
            <w:tcW w:w="0" w:type="auto"/>
          </w:tcPr>
          <w:p w14:paraId="19E6A5B7" w14:textId="77777777" w:rsidR="009D4D0D" w:rsidRDefault="00443C5D">
            <w:pPr>
              <w:pStyle w:val="Compact"/>
            </w:pPr>
            <w:r>
              <w:t xml:space="preserve">Slope of the badge size reaction norm for individual </w:t>
            </w:r>
            <m:oMath>
              <m:r>
                <w:rPr>
                  <w:rFonts w:ascii="Cambria Math" w:hAnsi="Cambria Math"/>
                </w:rPr>
                <m:t>i</m:t>
              </m:r>
            </m:oMath>
          </w:p>
        </w:tc>
      </w:tr>
      <w:tr w:rsidR="009D4D0D" w14:paraId="05B636C9" w14:textId="77777777">
        <w:tc>
          <w:tcPr>
            <w:tcW w:w="0" w:type="auto"/>
          </w:tcPr>
          <w:p w14:paraId="27136F7F" w14:textId="77777777" w:rsidR="009D4D0D" w:rsidRDefault="00443C5D">
            <w:pPr>
              <w:pStyle w:val="Compact"/>
              <w:jc w:val="center"/>
            </w:pPr>
            <m:oMathPara>
              <m:oMath>
                <m:r>
                  <w:rPr>
                    <w:rFonts w:ascii="Cambria Math" w:hAnsi="Cambria Math"/>
                  </w:rPr>
                  <m:t>μ</m:t>
                </m:r>
              </m:oMath>
            </m:oMathPara>
          </w:p>
        </w:tc>
        <w:tc>
          <w:tcPr>
            <w:tcW w:w="0" w:type="auto"/>
          </w:tcPr>
          <w:p w14:paraId="2FA91C7A" w14:textId="77777777" w:rsidR="009D4D0D" w:rsidRDefault="00443C5D">
            <w:pPr>
              <w:pStyle w:val="Compact"/>
            </w:pPr>
            <w:r>
              <w:t>Mutation rate</w:t>
            </w:r>
          </w:p>
        </w:tc>
      </w:tr>
      <w:tr w:rsidR="009D4D0D" w14:paraId="32960B24" w14:textId="77777777">
        <w:tc>
          <w:tcPr>
            <w:tcW w:w="0" w:type="auto"/>
          </w:tcPr>
          <w:p w14:paraId="3A6074EB" w14:textId="77777777" w:rsidR="009D4D0D" w:rsidRDefault="00805615">
            <w:pPr>
              <w:pStyle w:val="Compact"/>
              <w:jc w:val="center"/>
            </w:pPr>
            <m:oMathPara>
              <m:oMath>
                <m:sSub>
                  <m:sSubPr>
                    <m:ctrlPr>
                      <w:rPr>
                        <w:rFonts w:ascii="Cambria Math" w:hAnsi="Cambria Math"/>
                      </w:rPr>
                    </m:ctrlPr>
                  </m:sSubPr>
                  <m:e>
                    <m:r>
                      <w:rPr>
                        <w:rFonts w:ascii="Cambria Math" w:hAnsi="Cambria Math"/>
                      </w:rPr>
                      <m:t>σ</m:t>
                    </m:r>
                  </m:e>
                  <m:sub>
                    <m:r>
                      <w:rPr>
                        <w:rFonts w:ascii="Cambria Math" w:hAnsi="Cambria Math"/>
                      </w:rPr>
                      <m:t>μ</m:t>
                    </m:r>
                  </m:sub>
                </m:sSub>
              </m:oMath>
            </m:oMathPara>
          </w:p>
        </w:tc>
        <w:tc>
          <w:tcPr>
            <w:tcW w:w="0" w:type="auto"/>
          </w:tcPr>
          <w:p w14:paraId="2172222E" w14:textId="77777777" w:rsidR="009D4D0D" w:rsidRDefault="00443C5D">
            <w:pPr>
              <w:pStyle w:val="Compact"/>
            </w:pPr>
            <w:r>
              <w:t>Standard deviation of the normal distribution from which quality is mutations are drawn</w:t>
            </w:r>
          </w:p>
        </w:tc>
      </w:tr>
      <w:tr w:rsidR="009D4D0D" w14:paraId="2024CA10" w14:textId="77777777">
        <w:tc>
          <w:tcPr>
            <w:tcW w:w="0" w:type="auto"/>
          </w:tcPr>
          <w:p w14:paraId="4136220B" w14:textId="77777777" w:rsidR="009D4D0D" w:rsidRDefault="00805615">
            <w:pPr>
              <w:pStyle w:val="Compact"/>
              <w:jc w:val="center"/>
            </w:pPr>
            <m:oMathPara>
              <m:oMath>
                <m:sSub>
                  <m:sSubPr>
                    <m:ctrlPr>
                      <w:rPr>
                        <w:rFonts w:ascii="Cambria Math" w:hAnsi="Cambria Math"/>
                      </w:rPr>
                    </m:ctrlPr>
                  </m:sSubPr>
                  <m:e>
                    <m:r>
                      <w:rPr>
                        <w:rFonts w:ascii="Cambria Math" w:hAnsi="Cambria Math"/>
                      </w:rPr>
                      <m:t>s</m:t>
                    </m:r>
                  </m:e>
                  <m:sub>
                    <m:r>
                      <w:rPr>
                        <w:rFonts w:ascii="Cambria Math" w:hAnsi="Cambria Math"/>
                      </w:rPr>
                      <m:t>i</m:t>
                    </m:r>
                  </m:sub>
                </m:sSub>
              </m:oMath>
            </m:oMathPara>
          </w:p>
        </w:tc>
        <w:tc>
          <w:tcPr>
            <w:tcW w:w="0" w:type="auto"/>
          </w:tcPr>
          <w:p w14:paraId="54C4E227" w14:textId="77777777" w:rsidR="009D4D0D" w:rsidRDefault="00443C5D">
            <w:pPr>
              <w:pStyle w:val="Compact"/>
            </w:pPr>
            <w:r>
              <w:t xml:space="preserve">Survival probability of individual </w:t>
            </w:r>
            <m:oMath>
              <m:r>
                <w:rPr>
                  <w:rFonts w:ascii="Cambria Math" w:hAnsi="Cambria Math"/>
                </w:rPr>
                <m:t>i</m:t>
              </m:r>
            </m:oMath>
          </w:p>
        </w:tc>
      </w:tr>
      <w:tr w:rsidR="009D4D0D" w14:paraId="1E2CA25F" w14:textId="77777777">
        <w:tc>
          <w:tcPr>
            <w:tcW w:w="0" w:type="auto"/>
          </w:tcPr>
          <w:p w14:paraId="3E687DC3" w14:textId="77777777" w:rsidR="009D4D0D" w:rsidRDefault="00805615">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1</m:t>
                    </m:r>
                  </m:sub>
                </m:sSub>
              </m:oMath>
            </m:oMathPara>
          </w:p>
        </w:tc>
        <w:tc>
          <w:tcPr>
            <w:tcW w:w="0" w:type="auto"/>
          </w:tcPr>
          <w:p w14:paraId="49AD7349" w14:textId="77777777" w:rsidR="009D4D0D" w:rsidRDefault="00443C5D">
            <w:pPr>
              <w:pStyle w:val="Compact"/>
            </w:pPr>
            <w:r>
              <w:t>Intercept of the survival function</w:t>
            </w:r>
          </w:p>
        </w:tc>
      </w:tr>
      <w:tr w:rsidR="009D4D0D" w14:paraId="4A1B106D" w14:textId="77777777">
        <w:tc>
          <w:tcPr>
            <w:tcW w:w="0" w:type="auto"/>
          </w:tcPr>
          <w:p w14:paraId="315DCABD" w14:textId="77777777" w:rsidR="009D4D0D" w:rsidRDefault="00805615">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2</m:t>
                    </m:r>
                  </m:sub>
                </m:sSub>
              </m:oMath>
            </m:oMathPara>
          </w:p>
        </w:tc>
        <w:tc>
          <w:tcPr>
            <w:tcW w:w="0" w:type="auto"/>
          </w:tcPr>
          <w:p w14:paraId="76377F49" w14:textId="77777777" w:rsidR="009D4D0D" w:rsidRDefault="00443C5D">
            <w:pPr>
              <w:pStyle w:val="Compact"/>
            </w:pPr>
            <w:r>
              <w:t>Slope of the survival function</w:t>
            </w:r>
          </w:p>
        </w:tc>
      </w:tr>
      <w:tr w:rsidR="009D4D0D" w14:paraId="3AC0C72F" w14:textId="77777777">
        <w:tc>
          <w:tcPr>
            <w:tcW w:w="0" w:type="auto"/>
          </w:tcPr>
          <w:p w14:paraId="0B51F7A6" w14:textId="77777777" w:rsidR="009D4D0D" w:rsidRDefault="00443C5D">
            <w:pPr>
              <w:pStyle w:val="Compact"/>
              <w:jc w:val="center"/>
            </w:pPr>
            <m:oMathPara>
              <m:oMath>
                <m:r>
                  <w:rPr>
                    <w:rFonts w:ascii="Cambria Math" w:hAnsi="Cambria Math"/>
                  </w:rPr>
                  <m:t>V</m:t>
                </m:r>
              </m:oMath>
            </m:oMathPara>
          </w:p>
        </w:tc>
        <w:tc>
          <w:tcPr>
            <w:tcW w:w="0" w:type="auto"/>
          </w:tcPr>
          <w:p w14:paraId="62964ACF" w14:textId="77777777" w:rsidR="009D4D0D" w:rsidRDefault="00443C5D">
            <w:pPr>
              <w:pStyle w:val="Compact"/>
            </w:pPr>
            <w:r>
              <w:t>Value of the contested resource</w:t>
            </w:r>
          </w:p>
        </w:tc>
      </w:tr>
      <w:tr w:rsidR="009D4D0D" w14:paraId="3470816C" w14:textId="77777777">
        <w:tc>
          <w:tcPr>
            <w:tcW w:w="0" w:type="auto"/>
          </w:tcPr>
          <w:p w14:paraId="10A623B4" w14:textId="77777777" w:rsidR="009D4D0D" w:rsidRDefault="00443C5D">
            <w:pPr>
              <w:pStyle w:val="Compact"/>
              <w:jc w:val="center"/>
            </w:pPr>
            <m:oMathPara>
              <m:oMath>
                <m:r>
                  <w:rPr>
                    <w:rFonts w:ascii="Cambria Math" w:hAnsi="Cambria Math"/>
                  </w:rPr>
                  <m:t>C</m:t>
                </m:r>
              </m:oMath>
            </m:oMathPara>
          </w:p>
        </w:tc>
        <w:tc>
          <w:tcPr>
            <w:tcW w:w="0" w:type="auto"/>
          </w:tcPr>
          <w:p w14:paraId="50B46AC2" w14:textId="77777777" w:rsidR="009D4D0D" w:rsidRDefault="00443C5D">
            <w:pPr>
              <w:pStyle w:val="Compact"/>
            </w:pPr>
            <w:r>
              <w:t>Cost of an escalated fight</w:t>
            </w:r>
          </w:p>
        </w:tc>
      </w:tr>
      <w:tr w:rsidR="009D4D0D" w14:paraId="34558EE3" w14:textId="77777777">
        <w:tc>
          <w:tcPr>
            <w:tcW w:w="0" w:type="auto"/>
          </w:tcPr>
          <w:p w14:paraId="5B21EA1E" w14:textId="77777777" w:rsidR="009D4D0D" w:rsidRDefault="00805615">
            <w:pPr>
              <w:pStyle w:val="Compact"/>
              <w:jc w:val="center"/>
            </w:pPr>
            <m:oMathPara>
              <m:oMath>
                <m:sSub>
                  <m:sSubPr>
                    <m:ctrlPr>
                      <w:rPr>
                        <w:rFonts w:ascii="Cambria Math" w:hAnsi="Cambria Math"/>
                      </w:rPr>
                    </m:ctrlPr>
                  </m:sSubPr>
                  <m:e>
                    <m:r>
                      <w:rPr>
                        <w:rFonts w:ascii="Cambria Math" w:hAnsi="Cambria Math"/>
                      </w:rPr>
                      <m:t>p</m:t>
                    </m:r>
                  </m:e>
                  <m:sub>
                    <m:r>
                      <w:rPr>
                        <w:rFonts w:ascii="Cambria Math" w:hAnsi="Cambria Math"/>
                      </w:rPr>
                      <m:t>ij</m:t>
                    </m:r>
                  </m:sub>
                </m:sSub>
              </m:oMath>
            </m:oMathPara>
          </w:p>
        </w:tc>
        <w:tc>
          <w:tcPr>
            <w:tcW w:w="0" w:type="auto"/>
          </w:tcPr>
          <w:p w14:paraId="3F1F7197" w14:textId="77777777" w:rsidR="009D4D0D" w:rsidRDefault="00443C5D">
            <w:pPr>
              <w:pStyle w:val="Compact"/>
            </w:pPr>
            <w:r>
              <w:t xml:space="preserve">Probability that individual </w:t>
            </w:r>
            <m:oMath>
              <m:r>
                <w:rPr>
                  <w:rFonts w:ascii="Cambria Math" w:hAnsi="Cambria Math"/>
                </w:rPr>
                <m:t>i</m:t>
              </m:r>
            </m:oMath>
            <w:r>
              <w:t xml:space="preserve"> wins an escalated fight against individual </w:t>
            </w:r>
            <m:oMath>
              <m:r>
                <w:rPr>
                  <w:rFonts w:ascii="Cambria Math" w:hAnsi="Cambria Math"/>
                </w:rPr>
                <m:t>j</m:t>
              </m:r>
            </m:oMath>
          </w:p>
        </w:tc>
      </w:tr>
      <w:tr w:rsidR="009D4D0D" w14:paraId="1A30058B" w14:textId="77777777">
        <w:tc>
          <w:tcPr>
            <w:tcW w:w="0" w:type="auto"/>
          </w:tcPr>
          <w:p w14:paraId="51577CEB" w14:textId="77777777" w:rsidR="009D4D0D" w:rsidRDefault="00805615">
            <w:pPr>
              <w:pStyle w:val="Compact"/>
              <w:jc w:val="center"/>
            </w:pPr>
            <m:oMathPara>
              <m:oMath>
                <m:sSub>
                  <m:sSubPr>
                    <m:ctrlPr>
                      <w:rPr>
                        <w:rFonts w:ascii="Cambria Math" w:hAnsi="Cambria Math"/>
                      </w:rPr>
                    </m:ctrlPr>
                  </m:sSubPr>
                  <m:e>
                    <m:r>
                      <w:rPr>
                        <w:rFonts w:ascii="Cambria Math" w:hAnsi="Cambria Math"/>
                      </w:rPr>
                      <m:t>k</m:t>
                    </m:r>
                  </m:e>
                  <m:sub>
                    <m:r>
                      <w:rPr>
                        <w:rFonts w:ascii="Cambria Math" w:hAnsi="Cambria Math"/>
                      </w:rPr>
                      <m:t>3</m:t>
                    </m:r>
                  </m:sub>
                </m:sSub>
              </m:oMath>
            </m:oMathPara>
          </w:p>
        </w:tc>
        <w:tc>
          <w:tcPr>
            <w:tcW w:w="0" w:type="auto"/>
          </w:tcPr>
          <w:p w14:paraId="24603723" w14:textId="77777777" w:rsidR="009D4D0D" w:rsidRDefault="00443C5D">
            <w:pPr>
              <w:pStyle w:val="Compact"/>
            </w:pPr>
            <w:r>
              <w:t>Parameter determining how important is quality defining the probability of wining</w:t>
            </w:r>
          </w:p>
        </w:tc>
      </w:tr>
      <w:tr w:rsidR="009D4D0D" w14:paraId="45AFF775" w14:textId="77777777">
        <w:tc>
          <w:tcPr>
            <w:tcW w:w="0" w:type="auto"/>
          </w:tcPr>
          <w:p w14:paraId="3F517871" w14:textId="77777777" w:rsidR="009D4D0D" w:rsidRDefault="00443C5D">
            <w:pPr>
              <w:pStyle w:val="Compact"/>
              <w:jc w:val="center"/>
            </w:pPr>
            <m:oMathPara>
              <m:oMath>
                <m:r>
                  <w:rPr>
                    <w:rFonts w:ascii="Cambria Math" w:hAnsi="Cambria Math"/>
                  </w:rPr>
                  <m:t>δ</m:t>
                </m:r>
              </m:oMath>
            </m:oMathPara>
          </w:p>
        </w:tc>
        <w:tc>
          <w:tcPr>
            <w:tcW w:w="0" w:type="auto"/>
          </w:tcPr>
          <w:p w14:paraId="338663D0" w14:textId="77777777" w:rsidR="009D4D0D" w:rsidRDefault="00443C5D">
            <w:pPr>
              <w:pStyle w:val="Compact"/>
            </w:pPr>
            <w:r>
              <w:t>Prediction error</w:t>
            </w:r>
          </w:p>
        </w:tc>
      </w:tr>
      <w:tr w:rsidR="009D4D0D" w14:paraId="3305F43B" w14:textId="77777777">
        <w:tc>
          <w:tcPr>
            <w:tcW w:w="0" w:type="auto"/>
          </w:tcPr>
          <w:p w14:paraId="0AB515A1" w14:textId="77777777" w:rsidR="009D4D0D" w:rsidRDefault="00443C5D">
            <w:pPr>
              <w:pStyle w:val="Compact"/>
              <w:jc w:val="center"/>
            </w:pPr>
            <m:oMathPara>
              <m:oMath>
                <m:r>
                  <w:rPr>
                    <w:rFonts w:ascii="Cambria Math" w:hAnsi="Cambria Math"/>
                  </w:rPr>
                  <m:t>A</m:t>
                </m:r>
              </m:oMath>
            </m:oMathPara>
          </w:p>
        </w:tc>
        <w:tc>
          <w:tcPr>
            <w:tcW w:w="0" w:type="auto"/>
          </w:tcPr>
          <w:p w14:paraId="600B77F6" w14:textId="77777777" w:rsidR="009D4D0D" w:rsidRDefault="00443C5D">
            <w:pPr>
              <w:pStyle w:val="Compact"/>
            </w:pPr>
            <w:r>
              <w:t>Speed of learning</w:t>
            </w:r>
          </w:p>
        </w:tc>
      </w:tr>
      <w:tr w:rsidR="009D4D0D" w14:paraId="713FD41B" w14:textId="77777777">
        <w:tc>
          <w:tcPr>
            <w:tcW w:w="0" w:type="auto"/>
          </w:tcPr>
          <w:p w14:paraId="06774970" w14:textId="77777777" w:rsidR="009D4D0D" w:rsidRDefault="00443C5D">
            <w:pPr>
              <w:pStyle w:val="Compact"/>
              <w:jc w:val="center"/>
            </w:pPr>
            <m:oMathPara>
              <m:oMath>
                <m:r>
                  <w:rPr>
                    <w:rFonts w:ascii="Cambria Math" w:hAnsi="Cambria Math"/>
                  </w:rPr>
                  <m:t>c</m:t>
                </m:r>
              </m:oMath>
            </m:oMathPara>
          </w:p>
        </w:tc>
        <w:tc>
          <w:tcPr>
            <w:tcW w:w="0" w:type="auto"/>
          </w:tcPr>
          <w:p w14:paraId="29490489" w14:textId="77777777" w:rsidR="009D4D0D" w:rsidRDefault="00443C5D">
            <w:pPr>
              <w:pStyle w:val="Compact"/>
            </w:pPr>
            <w:r>
              <w:t>Number of feature centres</w:t>
            </w:r>
          </w:p>
        </w:tc>
      </w:tr>
      <w:tr w:rsidR="009D4D0D" w14:paraId="08F1C356" w14:textId="77777777">
        <w:tc>
          <w:tcPr>
            <w:tcW w:w="0" w:type="auto"/>
          </w:tcPr>
          <w:p w14:paraId="38B915EE" w14:textId="77777777" w:rsidR="009D4D0D" w:rsidRDefault="00805615">
            <w:pPr>
              <w:pStyle w:val="Compact"/>
              <w:jc w:val="center"/>
            </w:pPr>
            <m:oMathPara>
              <m:oMath>
                <m:sSub>
                  <m:sSubPr>
                    <m:ctrlPr>
                      <w:rPr>
                        <w:rFonts w:ascii="Cambria Math" w:hAnsi="Cambria Math"/>
                      </w:rPr>
                    </m:ctrlPr>
                  </m:sSubPr>
                  <m:e>
                    <m:r>
                      <w:rPr>
                        <w:rFonts w:ascii="Cambria Math" w:hAnsi="Cambria Math"/>
                      </w:rPr>
                      <m:t>b</m:t>
                    </m:r>
                  </m:e>
                  <m:sub>
                    <m:r>
                      <w:rPr>
                        <w:rFonts w:ascii="Cambria Math" w:hAnsi="Cambria Math"/>
                      </w:rPr>
                      <m:t>z</m:t>
                    </m:r>
                  </m:sub>
                </m:sSub>
              </m:oMath>
            </m:oMathPara>
          </w:p>
        </w:tc>
        <w:tc>
          <w:tcPr>
            <w:tcW w:w="0" w:type="auto"/>
          </w:tcPr>
          <w:p w14:paraId="2F8B2AB2" w14:textId="77777777" w:rsidR="009D4D0D" w:rsidRDefault="00443C5D">
            <w:pPr>
              <w:pStyle w:val="Compact"/>
            </w:pPr>
            <w:r>
              <w:t xml:space="preserve">badge size for feature centre </w:t>
            </w:r>
            <m:oMath>
              <m:r>
                <w:rPr>
                  <w:rFonts w:ascii="Cambria Math" w:hAnsi="Cambria Math"/>
                </w:rPr>
                <m:t>z</m:t>
              </m:r>
            </m:oMath>
          </w:p>
        </w:tc>
      </w:tr>
      <w:tr w:rsidR="009D4D0D" w14:paraId="524C5021" w14:textId="77777777">
        <w:tc>
          <w:tcPr>
            <w:tcW w:w="0" w:type="auto"/>
          </w:tcPr>
          <w:p w14:paraId="3DDF7776" w14:textId="77777777" w:rsidR="009D4D0D" w:rsidRDefault="00805615">
            <w:pPr>
              <w:pStyle w:val="Compact"/>
              <w:jc w:val="center"/>
            </w:pPr>
            <m:oMathPara>
              <m:oMath>
                <m:acc>
                  <m:accPr>
                    <m:ctrlPr>
                      <w:rPr>
                        <w:rFonts w:ascii="Cambria Math" w:hAnsi="Cambria Math"/>
                      </w:rPr>
                    </m:ctrlPr>
                  </m:accPr>
                  <m:e>
                    <m:r>
                      <w:rPr>
                        <w:rFonts w:ascii="Cambria Math" w:hAnsi="Cambria Math"/>
                      </w:rPr>
                      <m:t>R</m:t>
                    </m:r>
                  </m:e>
                </m:acc>
              </m:oMath>
            </m:oMathPara>
          </w:p>
        </w:tc>
        <w:tc>
          <w:tcPr>
            <w:tcW w:w="0" w:type="auto"/>
          </w:tcPr>
          <w:p w14:paraId="40F6ACB4" w14:textId="77777777" w:rsidR="009D4D0D" w:rsidRDefault="00443C5D">
            <w:pPr>
              <w:pStyle w:val="Compact"/>
            </w:pPr>
            <w:r>
              <w:t>Reward estimate</w:t>
            </w:r>
          </w:p>
        </w:tc>
      </w:tr>
      <w:tr w:rsidR="009D4D0D" w14:paraId="48C5A22F" w14:textId="77777777">
        <w:tc>
          <w:tcPr>
            <w:tcW w:w="0" w:type="auto"/>
          </w:tcPr>
          <w:p w14:paraId="54AADA8D" w14:textId="77777777" w:rsidR="009D4D0D" w:rsidRDefault="00805615">
            <w:pPr>
              <w:pStyle w:val="Compact"/>
              <w:jc w:val="center"/>
            </w:pPr>
            <m:oMathPara>
              <m:oMath>
                <m:sSub>
                  <m:sSubPr>
                    <m:ctrlPr>
                      <w:rPr>
                        <w:rFonts w:ascii="Cambria Math" w:hAnsi="Cambria Math"/>
                      </w:rPr>
                    </m:ctrlPr>
                  </m:sSubPr>
                  <m:e>
                    <m:r>
                      <w:rPr>
                        <w:rFonts w:ascii="Cambria Math" w:hAnsi="Cambria Math"/>
                      </w:rPr>
                      <m:t>x</m:t>
                    </m:r>
                  </m:e>
                  <m:sub>
                    <m:r>
                      <w:rPr>
                        <w:rFonts w:ascii="Cambria Math" w:hAnsi="Cambria Math"/>
                      </w:rPr>
                      <m:t>z</m:t>
                    </m:r>
                  </m:sub>
                </m:sSub>
              </m:oMath>
            </m:oMathPara>
          </w:p>
        </w:tc>
        <w:tc>
          <w:tcPr>
            <w:tcW w:w="0" w:type="auto"/>
          </w:tcPr>
          <w:p w14:paraId="398F47E3" w14:textId="77777777" w:rsidR="009D4D0D" w:rsidRDefault="00443C5D">
            <w:pPr>
              <w:pStyle w:val="Compact"/>
            </w:pPr>
            <w:r>
              <w:t xml:space="preserve">weight of feature centre </w:t>
            </w:r>
            <m:oMath>
              <m:r>
                <w:rPr>
                  <w:rFonts w:ascii="Cambria Math" w:hAnsi="Cambria Math"/>
                </w:rPr>
                <m:t>z</m:t>
              </m:r>
            </m:oMath>
            <w:r>
              <w:t xml:space="preserve"> on the reward estimation</w:t>
            </w:r>
          </w:p>
        </w:tc>
      </w:tr>
      <w:tr w:rsidR="009D4D0D" w14:paraId="2846B6DD" w14:textId="77777777">
        <w:tc>
          <w:tcPr>
            <w:tcW w:w="0" w:type="auto"/>
          </w:tcPr>
          <w:p w14:paraId="60EBD34B" w14:textId="77777777" w:rsidR="009D4D0D" w:rsidRDefault="00443C5D">
            <w:pPr>
              <w:pStyle w:val="Compact"/>
              <w:jc w:val="center"/>
            </w:pPr>
            <m:oMathPara>
              <m:oMath>
                <m:r>
                  <w:rPr>
                    <w:rFonts w:ascii="Cambria Math" w:hAnsi="Cambria Math"/>
                  </w:rPr>
                  <m:t>θ</m:t>
                </m:r>
              </m:oMath>
            </m:oMathPara>
          </w:p>
        </w:tc>
        <w:tc>
          <w:tcPr>
            <w:tcW w:w="0" w:type="auto"/>
          </w:tcPr>
          <w:p w14:paraId="5215C581" w14:textId="77777777" w:rsidR="009D4D0D" w:rsidRDefault="00443C5D">
            <w:pPr>
              <w:pStyle w:val="Compact"/>
            </w:pPr>
            <w:r>
              <w:t>width of the generalization function</w:t>
            </w:r>
          </w:p>
        </w:tc>
      </w:tr>
      <w:tr w:rsidR="009D4D0D" w14:paraId="5182A230" w14:textId="77777777">
        <w:tc>
          <w:tcPr>
            <w:tcW w:w="0" w:type="auto"/>
          </w:tcPr>
          <w:p w14:paraId="3BE1FD53" w14:textId="77777777" w:rsidR="009D4D0D" w:rsidRDefault="00805615">
            <w:pPr>
              <w:pStyle w:val="Compact"/>
              <w:jc w:val="center"/>
            </w:pPr>
            <m:oMathPara>
              <m:oMath>
                <m:sSub>
                  <m:sSubPr>
                    <m:ctrlPr>
                      <w:rPr>
                        <w:rFonts w:ascii="Cambria Math" w:hAnsi="Cambria Math"/>
                      </w:rPr>
                    </m:ctrlPr>
                  </m:sSubPr>
                  <m:e>
                    <m:r>
                      <w:rPr>
                        <w:rFonts w:ascii="Cambria Math" w:hAnsi="Cambria Math"/>
                      </w:rPr>
                      <m:t>q</m:t>
                    </m:r>
                  </m:e>
                  <m:sub>
                    <m:r>
                      <w:rPr>
                        <w:rFonts w:ascii="Cambria Math" w:hAnsi="Cambria Math"/>
                      </w:rPr>
                      <m:t>ij</m:t>
                    </m:r>
                  </m:sub>
                </m:sSub>
              </m:oMath>
            </m:oMathPara>
          </w:p>
        </w:tc>
        <w:tc>
          <w:tcPr>
            <w:tcW w:w="0" w:type="auto"/>
          </w:tcPr>
          <w:p w14:paraId="67C0261A" w14:textId="77777777" w:rsidR="009D4D0D" w:rsidRDefault="00443C5D">
            <w:pPr>
              <w:pStyle w:val="Compact"/>
            </w:pPr>
            <w:r>
              <w:t xml:space="preserve">probability that individual </w:t>
            </w:r>
            <m:oMath>
              <m:r>
                <w:rPr>
                  <w:rFonts w:ascii="Cambria Math" w:hAnsi="Cambria Math"/>
                </w:rPr>
                <m:t>i</m:t>
              </m:r>
            </m:oMath>
            <w:r>
              <w:t xml:space="preserve"> retreats from a fight in an encounter with individual </w:t>
            </w:r>
            <m:oMath>
              <m:r>
                <w:rPr>
                  <w:rFonts w:ascii="Cambria Math" w:hAnsi="Cambria Math"/>
                </w:rPr>
                <m:t>j</m:t>
              </m:r>
            </m:oMath>
          </w:p>
        </w:tc>
      </w:tr>
      <w:tr w:rsidR="009D4D0D" w14:paraId="63716E99" w14:textId="77777777">
        <w:tc>
          <w:tcPr>
            <w:tcW w:w="0" w:type="auto"/>
          </w:tcPr>
          <w:p w14:paraId="1B94F71D" w14:textId="77777777" w:rsidR="009D4D0D" w:rsidRDefault="00805615">
            <w:pPr>
              <w:pStyle w:val="Compact"/>
              <w:jc w:val="center"/>
            </w:pPr>
            <m:oMathPara>
              <m:oMath>
                <m:sSub>
                  <m:sSubPr>
                    <m:ctrlPr>
                      <w:rPr>
                        <w:rFonts w:ascii="Cambria Math" w:hAnsi="Cambria Math"/>
                      </w:rPr>
                    </m:ctrlPr>
                  </m:sSubPr>
                  <m:e>
                    <m:r>
                      <w:rPr>
                        <w:rFonts w:ascii="Cambria Math" w:hAnsi="Cambria Math"/>
                      </w:rPr>
                      <m:t>y</m:t>
                    </m:r>
                  </m:e>
                  <m:sub>
                    <m:r>
                      <w:rPr>
                        <w:rFonts w:ascii="Cambria Math" w:hAnsi="Cambria Math"/>
                      </w:rPr>
                      <m:t>z</m:t>
                    </m:r>
                  </m:sub>
                </m:sSub>
              </m:oMath>
            </m:oMathPara>
          </w:p>
        </w:tc>
        <w:tc>
          <w:tcPr>
            <w:tcW w:w="0" w:type="auto"/>
          </w:tcPr>
          <w:p w14:paraId="3CD8C7B0" w14:textId="77777777" w:rsidR="009D4D0D" w:rsidRDefault="00443C5D">
            <w:pPr>
              <w:pStyle w:val="Compact"/>
            </w:pPr>
            <w:r>
              <w:t>weight of feature centre z on the tendency to retreat</w:t>
            </w:r>
          </w:p>
        </w:tc>
      </w:tr>
      <w:tr w:rsidR="009D4D0D" w14:paraId="6AE88F77" w14:textId="77777777">
        <w:tc>
          <w:tcPr>
            <w:tcW w:w="0" w:type="auto"/>
          </w:tcPr>
          <w:p w14:paraId="11ACBE40" w14:textId="77777777" w:rsidR="009D4D0D" w:rsidRDefault="00805615">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i</m:t>
                    </m:r>
                  </m:sub>
                </m:sSub>
              </m:oMath>
            </m:oMathPara>
          </w:p>
        </w:tc>
        <w:tc>
          <w:tcPr>
            <w:tcW w:w="0" w:type="auto"/>
          </w:tcPr>
          <w:p w14:paraId="2B0B487C" w14:textId="77777777" w:rsidR="009D4D0D" w:rsidRDefault="00443C5D">
            <w:pPr>
              <w:pStyle w:val="Compact"/>
            </w:pPr>
            <w:r>
              <w:t xml:space="preserve">total pay-off of individual </w:t>
            </w:r>
            <m:oMath>
              <m:r>
                <w:rPr>
                  <w:rFonts w:ascii="Cambria Math" w:hAnsi="Cambria Math"/>
                </w:rPr>
                <m:t>i</m:t>
              </m:r>
            </m:oMath>
          </w:p>
        </w:tc>
      </w:tr>
      <w:tr w:rsidR="009D4D0D" w14:paraId="5D3261E7" w14:textId="77777777">
        <w:tc>
          <w:tcPr>
            <w:tcW w:w="0" w:type="auto"/>
          </w:tcPr>
          <w:p w14:paraId="76D4C0F0" w14:textId="77777777" w:rsidR="009D4D0D" w:rsidRDefault="00805615">
            <w:pPr>
              <w:pStyle w:val="Compact"/>
              <w:jc w:val="center"/>
            </w:pPr>
            <m:oMathPara>
              <m:oMath>
                <m:sSub>
                  <m:sSubPr>
                    <m:ctrlPr>
                      <w:rPr>
                        <w:rFonts w:ascii="Cambria Math" w:hAnsi="Cambria Math"/>
                      </w:rPr>
                    </m:ctrlPr>
                  </m:sSubPr>
                  <m:e>
                    <m:r>
                      <w:rPr>
                        <w:rFonts w:ascii="Cambria Math" w:hAnsi="Cambria Math"/>
                      </w:rPr>
                      <m:t>w</m:t>
                    </m:r>
                  </m:e>
                  <m:sub>
                    <m:r>
                      <w:rPr>
                        <w:rFonts w:ascii="Cambria Math" w:hAnsi="Cambria Math"/>
                      </w:rPr>
                      <m:t>0</m:t>
                    </m:r>
                  </m:sub>
                </m:sSub>
              </m:oMath>
            </m:oMathPara>
          </w:p>
        </w:tc>
        <w:tc>
          <w:tcPr>
            <w:tcW w:w="0" w:type="auto"/>
          </w:tcPr>
          <w:p w14:paraId="5AFAA901" w14:textId="77777777" w:rsidR="009D4D0D" w:rsidRDefault="00443C5D">
            <w:pPr>
              <w:pStyle w:val="Compact"/>
            </w:pPr>
            <w:r>
              <w:t>base line pay-off</w:t>
            </w:r>
          </w:p>
        </w:tc>
      </w:tr>
    </w:tbl>
    <w:p w14:paraId="70E2D340" w14:textId="77777777" w:rsidR="009D4D0D" w:rsidRDefault="00443C5D">
      <w:pPr>
        <w:pStyle w:val="Heading2"/>
      </w:pPr>
      <w:bookmarkStart w:id="515" w:name="references"/>
      <w:r>
        <w:t>References</w:t>
      </w:r>
    </w:p>
    <w:p w14:paraId="48CF3383" w14:textId="77777777" w:rsidR="009D4D0D" w:rsidRDefault="00443C5D">
      <w:pPr>
        <w:pStyle w:val="Bibliography"/>
      </w:pPr>
      <w:bookmarkStart w:id="516" w:name="ref-avendano_Territorial_2021"/>
      <w:bookmarkStart w:id="517" w:name="refs"/>
      <w:r w:rsidRPr="00E652EA">
        <w:rPr>
          <w:lang w:val="es-ES"/>
        </w:rPr>
        <w:t xml:space="preserve">Avendaño, Jorge Enrique, and Carlos Daniel Cadena. </w:t>
      </w:r>
      <w:r>
        <w:t xml:space="preserve">2021. “Territorial Males Do Not Discriminate Between Local and Novel Plumage Phenotypes in a Tropical Songbird Species Complex: Implications for the Role of Social Selection in Trait Evolution.” </w:t>
      </w:r>
      <w:r>
        <w:rPr>
          <w:i/>
          <w:iCs/>
        </w:rPr>
        <w:t>Behavioral Ecology and Sociobiology</w:t>
      </w:r>
      <w:r>
        <w:t xml:space="preserve"> 75 (2): 37. </w:t>
      </w:r>
      <w:hyperlink r:id="rId16">
        <w:r>
          <w:rPr>
            <w:rStyle w:val="Hyperlink"/>
          </w:rPr>
          <w:t>https://doi.org/10.1007/s00265-021-02976-8</w:t>
        </w:r>
      </w:hyperlink>
      <w:r>
        <w:t>.</w:t>
      </w:r>
    </w:p>
    <w:p w14:paraId="4FF80CC5" w14:textId="77777777" w:rsidR="009D4D0D" w:rsidRDefault="00443C5D">
      <w:pPr>
        <w:pStyle w:val="Bibliography"/>
      </w:pPr>
      <w:bookmarkStart w:id="518" w:name="ref-behrens_Associative_2008"/>
      <w:bookmarkEnd w:id="516"/>
      <w:r>
        <w:t xml:space="preserve">Behrens, Timothy E. J., Laurence T. Hunt, Mark W. Woolrich, and Matthew F. S. Rushworth. 2008. “Associative Learning of Social Value.” </w:t>
      </w:r>
      <w:r>
        <w:rPr>
          <w:i/>
          <w:iCs/>
        </w:rPr>
        <w:t>Nature</w:t>
      </w:r>
      <w:r>
        <w:t xml:space="preserve"> 456 (7219): 245–49. </w:t>
      </w:r>
      <w:hyperlink r:id="rId17">
        <w:r>
          <w:rPr>
            <w:rStyle w:val="Hyperlink"/>
          </w:rPr>
          <w:t>https://doi.org/10.1038/nature07538</w:t>
        </w:r>
      </w:hyperlink>
      <w:r>
        <w:t>.</w:t>
      </w:r>
    </w:p>
    <w:p w14:paraId="7A0EB5C8" w14:textId="77777777" w:rsidR="009D4D0D" w:rsidRDefault="00443C5D">
      <w:pPr>
        <w:pStyle w:val="Bibliography"/>
      </w:pPr>
      <w:bookmarkStart w:id="519" w:name="ref-bond_Visual_2002"/>
      <w:bookmarkEnd w:id="518"/>
      <w:r>
        <w:lastRenderedPageBreak/>
        <w:t xml:space="preserve">Bond, Alan B., and Alan C. Kamil. 2002. “Visual Predators Select for Crypticity and Polymorphism in Virtual Prey.” </w:t>
      </w:r>
      <w:r>
        <w:rPr>
          <w:i/>
          <w:iCs/>
        </w:rPr>
        <w:t>Nature</w:t>
      </w:r>
      <w:r>
        <w:t xml:space="preserve"> 415 (6872): 609–13. </w:t>
      </w:r>
      <w:hyperlink r:id="rId18">
        <w:r>
          <w:rPr>
            <w:rStyle w:val="Hyperlink"/>
          </w:rPr>
          <w:t>https://doi.org/10.1038/415609a</w:t>
        </w:r>
      </w:hyperlink>
      <w:r>
        <w:t>.</w:t>
      </w:r>
    </w:p>
    <w:p w14:paraId="2160C028" w14:textId="77777777" w:rsidR="009D4D0D" w:rsidRDefault="00443C5D">
      <w:pPr>
        <w:pStyle w:val="Bibliography"/>
      </w:pPr>
      <w:bookmarkStart w:id="520" w:name="ref-botero_Evolution_2010"/>
      <w:bookmarkEnd w:id="519"/>
      <w:r>
        <w:t xml:space="preserve">Botero, C. A, I. Pen, J. Komdeur, and F. J Weissing. 2010. “The Evolution of Individual Variation in Communication Strategies.” </w:t>
      </w:r>
      <w:r>
        <w:rPr>
          <w:i/>
          <w:iCs/>
        </w:rPr>
        <w:t>Evolution</w:t>
      </w:r>
      <w:r>
        <w:t xml:space="preserve"> 64 (11): 3123–33.</w:t>
      </w:r>
    </w:p>
    <w:p w14:paraId="17B873CF" w14:textId="77777777" w:rsidR="009D4D0D" w:rsidRDefault="00443C5D">
      <w:pPr>
        <w:pStyle w:val="Bibliography"/>
      </w:pPr>
      <w:bookmarkStart w:id="521" w:name="ref-bradbury_Principles_2011"/>
      <w:bookmarkEnd w:id="520"/>
      <w:r>
        <w:t xml:space="preserve">Bradbury, Jack W., and Sandra L. Vehrencamp. 2011. </w:t>
      </w:r>
      <w:r>
        <w:rPr>
          <w:i/>
          <w:iCs/>
        </w:rPr>
        <w:t>Principles of Animal Communication</w:t>
      </w:r>
      <w:r>
        <w:t>. 2nd Edition. Sunderland, Mass: Sinauer Associates is an imprint of Oxford University Press.</w:t>
      </w:r>
    </w:p>
    <w:p w14:paraId="1A3F854C" w14:textId="77777777" w:rsidR="009D4D0D" w:rsidRDefault="00443C5D">
      <w:pPr>
        <w:pStyle w:val="Bibliography"/>
      </w:pPr>
      <w:bookmarkStart w:id="522" w:name="ref-cadena_Testing_2011"/>
      <w:bookmarkEnd w:id="521"/>
      <w:r>
        <w:t xml:space="preserve">Cadena, C. D., Z. A. Cheviron, and W. C. Funk. 2011. “Testing the Molecular and Evolutionary Causes of a ‘Leapfrog’ Pattern of Geographical Variation in Coloration.” </w:t>
      </w:r>
      <w:r>
        <w:rPr>
          <w:i/>
          <w:iCs/>
        </w:rPr>
        <w:t>Journal of Evolutionary Biology</w:t>
      </w:r>
      <w:r>
        <w:t xml:space="preserve"> 24 (2): 402–14. </w:t>
      </w:r>
      <w:hyperlink r:id="rId19">
        <w:r>
          <w:rPr>
            <w:rStyle w:val="Hyperlink"/>
          </w:rPr>
          <w:t>https://doi.org/10.1111/j.1420-9101.2010.02175.x</w:t>
        </w:r>
      </w:hyperlink>
      <w:r>
        <w:t>.</w:t>
      </w:r>
    </w:p>
    <w:p w14:paraId="11E977D3" w14:textId="77777777" w:rsidR="009D4D0D" w:rsidRDefault="00443C5D">
      <w:pPr>
        <w:pStyle w:val="Bibliography"/>
      </w:pPr>
      <w:bookmarkStart w:id="523" w:name="ref-cadena_Evolutionary_2007"/>
      <w:bookmarkEnd w:id="522"/>
      <w:r>
        <w:t xml:space="preserve">Cadena, Carlos Daniel, John Klicka, and Robert E. Ricklefs. 2007. “Evolutionary Differentiation in the Neotropical Montane Region: Molecular Phylogenetics and Phylogeography of Buarremon Brush-Finches (Aves, Emberizidae).” </w:t>
      </w:r>
      <w:r>
        <w:rPr>
          <w:i/>
          <w:iCs/>
        </w:rPr>
        <w:t>Molecular Phylogenetics and Evolution</w:t>
      </w:r>
      <w:r>
        <w:t xml:space="preserve"> 44 (3): 993–1016. </w:t>
      </w:r>
      <w:hyperlink r:id="rId20">
        <w:r>
          <w:rPr>
            <w:rStyle w:val="Hyperlink"/>
          </w:rPr>
          <w:t>https://doi.org/10.1016/j.ympev.2006.12.012</w:t>
        </w:r>
      </w:hyperlink>
      <w:r>
        <w:t>.</w:t>
      </w:r>
    </w:p>
    <w:p w14:paraId="44A68A81" w14:textId="77777777" w:rsidR="009D4D0D" w:rsidRDefault="00443C5D">
      <w:pPr>
        <w:pStyle w:val="Bibliography"/>
      </w:pPr>
      <w:bookmarkStart w:id="524" w:name="ref-dridi_Learning_2018"/>
      <w:bookmarkEnd w:id="523"/>
      <w:r>
        <w:t xml:space="preserve">Dridi, Slimane, and Erol Akçay. 2018. “Learning to Cooperate: The Evolution of Social Rewards in Repeated Interactions.” </w:t>
      </w:r>
      <w:r>
        <w:rPr>
          <w:i/>
          <w:iCs/>
        </w:rPr>
        <w:t>The American Naturalist</w:t>
      </w:r>
      <w:r>
        <w:t xml:space="preserve"> 191 (1): 58–73. </w:t>
      </w:r>
      <w:hyperlink r:id="rId21">
        <w:r>
          <w:rPr>
            <w:rStyle w:val="Hyperlink"/>
          </w:rPr>
          <w:t>https://doi.org/10.1086/694822</w:t>
        </w:r>
      </w:hyperlink>
      <w:r>
        <w:t>.</w:t>
      </w:r>
    </w:p>
    <w:p w14:paraId="441C6130" w14:textId="77777777" w:rsidR="009D4D0D" w:rsidRDefault="00443C5D">
      <w:pPr>
        <w:pStyle w:val="Bibliography"/>
      </w:pPr>
      <w:bookmarkStart w:id="525" w:name="ref-dridi_Environmental_2016"/>
      <w:bookmarkEnd w:id="524"/>
      <w:r>
        <w:t xml:space="preserve">Dridi, Slimane, and Laurent Lehmann. 2016. “Environmental Complexity Favors the Evolution of Learning.” </w:t>
      </w:r>
      <w:r>
        <w:rPr>
          <w:i/>
          <w:iCs/>
        </w:rPr>
        <w:t>Behavioral Ecology</w:t>
      </w:r>
      <w:r>
        <w:t xml:space="preserve"> 27 (3): 842–50. </w:t>
      </w:r>
      <w:hyperlink r:id="rId22">
        <w:r>
          <w:rPr>
            <w:rStyle w:val="Hyperlink"/>
          </w:rPr>
          <w:t>https://doi.org/10.1093/beheco/arv184</w:t>
        </w:r>
      </w:hyperlink>
      <w:r>
        <w:t>.</w:t>
      </w:r>
    </w:p>
    <w:p w14:paraId="0FC93E9D" w14:textId="77777777" w:rsidR="009D4D0D" w:rsidRDefault="00443C5D">
      <w:pPr>
        <w:pStyle w:val="Bibliography"/>
      </w:pPr>
      <w:bookmarkStart w:id="526" w:name="ref-enquist_Signaling_2010"/>
      <w:bookmarkEnd w:id="525"/>
      <w:r>
        <w:t xml:space="preserve">Enquist, Magnus, Stefano Ghirlanda, and Peter L. Hurd. 2010. “Signaling.” In </w:t>
      </w:r>
      <w:r>
        <w:rPr>
          <w:i/>
          <w:iCs/>
        </w:rPr>
        <w:t>Evolutionary Behavioral Ecology</w:t>
      </w:r>
      <w:r>
        <w:t>. Oxford University Press.</w:t>
      </w:r>
    </w:p>
    <w:p w14:paraId="3673CE26" w14:textId="77777777" w:rsidR="009D4D0D" w:rsidRDefault="00443C5D">
      <w:pPr>
        <w:pStyle w:val="Bibliography"/>
      </w:pPr>
      <w:bookmarkStart w:id="527" w:name="ref-enquist_Power_2016"/>
      <w:bookmarkEnd w:id="526"/>
      <w:r>
        <w:t xml:space="preserve">Enquist, Magnus, Johan Lind, and Stefano Ghirlanda. 2016. “The Power of Associative Learning and the Ontogeny of Optimal Behaviour.” </w:t>
      </w:r>
      <w:r>
        <w:rPr>
          <w:i/>
          <w:iCs/>
        </w:rPr>
        <w:t>Royal Society Open Science</w:t>
      </w:r>
      <w:r>
        <w:t xml:space="preserve"> 3 (11): 160734. </w:t>
      </w:r>
      <w:hyperlink r:id="rId23">
        <w:r>
          <w:rPr>
            <w:rStyle w:val="Hyperlink"/>
          </w:rPr>
          <w:t>https://doi.org/10.1098/rsos.160734</w:t>
        </w:r>
      </w:hyperlink>
      <w:r>
        <w:t>.</w:t>
      </w:r>
    </w:p>
    <w:p w14:paraId="13B85BBA" w14:textId="77777777" w:rsidR="009D4D0D" w:rsidRDefault="00443C5D">
      <w:pPr>
        <w:pStyle w:val="Bibliography"/>
      </w:pPr>
      <w:bookmarkStart w:id="528" w:name="ref-fawcett_Exposing_2013"/>
      <w:bookmarkEnd w:id="527"/>
      <w:r>
        <w:t xml:space="preserve">Fawcett, Tim W., Steven Hamblin, and Luc-Alain Giraldeau. 2013. “Exposing the Behavioral Gambit: The Evolution of Learning and Decision Rules.” </w:t>
      </w:r>
      <w:r>
        <w:rPr>
          <w:i/>
          <w:iCs/>
        </w:rPr>
        <w:t>Behavioral Ecology</w:t>
      </w:r>
      <w:r>
        <w:t xml:space="preserve"> 24 (1): 2–11. </w:t>
      </w:r>
      <w:hyperlink r:id="rId24">
        <w:r>
          <w:rPr>
            <w:rStyle w:val="Hyperlink"/>
          </w:rPr>
          <w:t>https://doi.org/10.1093/beheco/ars085</w:t>
        </w:r>
      </w:hyperlink>
      <w:r>
        <w:t>.</w:t>
      </w:r>
    </w:p>
    <w:p w14:paraId="22A3B2D5" w14:textId="77777777" w:rsidR="009D4D0D" w:rsidRDefault="00443C5D">
      <w:pPr>
        <w:pStyle w:val="Bibliography"/>
      </w:pPr>
      <w:bookmarkStart w:id="529" w:name="ref-frankenhuis_Enriching_2018"/>
      <w:bookmarkEnd w:id="528"/>
      <w:r>
        <w:t xml:space="preserve">Frankenhuis, Willem E., Karthik Panchanathan, and Andrew G. Barto. 2018. “Enriching Behavioral Ecology with Reinforcement Learning Methods.” </w:t>
      </w:r>
      <w:r>
        <w:rPr>
          <w:i/>
          <w:iCs/>
        </w:rPr>
        <w:t>Behavioural Processes</w:t>
      </w:r>
      <w:r>
        <w:t xml:space="preserve">, February. </w:t>
      </w:r>
      <w:hyperlink r:id="rId25">
        <w:r>
          <w:rPr>
            <w:rStyle w:val="Hyperlink"/>
          </w:rPr>
          <w:t>https://doi.org/10.1016/j.beproc.2018.01.008</w:t>
        </w:r>
      </w:hyperlink>
      <w:r>
        <w:t>.</w:t>
      </w:r>
    </w:p>
    <w:p w14:paraId="7D105B0F" w14:textId="77777777" w:rsidR="009D4D0D" w:rsidRDefault="00443C5D">
      <w:pPr>
        <w:pStyle w:val="Bibliography"/>
      </w:pPr>
      <w:bookmarkStart w:id="530" w:name="ref-grafen_Biological_1990"/>
      <w:bookmarkEnd w:id="529"/>
      <w:r>
        <w:t xml:space="preserve">Grafen, Alan. 1990. “Biological Signals as Handicaps.” </w:t>
      </w:r>
      <w:r>
        <w:rPr>
          <w:i/>
          <w:iCs/>
        </w:rPr>
        <w:t>Journal of Theoretical Biology</w:t>
      </w:r>
      <w:r>
        <w:t xml:space="preserve"> 144 (4): 517–46. </w:t>
      </w:r>
      <w:hyperlink r:id="rId26">
        <w:r>
          <w:rPr>
            <w:rStyle w:val="Hyperlink"/>
          </w:rPr>
          <w:t>https://doi.org/10.1016/S0022-5193(05)80088-8</w:t>
        </w:r>
      </w:hyperlink>
      <w:r>
        <w:t>.</w:t>
      </w:r>
    </w:p>
    <w:p w14:paraId="77824BCD" w14:textId="77777777" w:rsidR="009D4D0D" w:rsidRDefault="00443C5D">
      <w:pPr>
        <w:pStyle w:val="Bibliography"/>
      </w:pPr>
      <w:bookmarkStart w:id="531" w:name="ref-guilford_Receiver_1991"/>
      <w:bookmarkEnd w:id="530"/>
      <w:r>
        <w:t xml:space="preserve">Guilford, Tim, and Marian Stamp Dawkins. 1991. “Receiver Psychology and the Evolution of Animal Signals.” </w:t>
      </w:r>
      <w:r>
        <w:rPr>
          <w:i/>
          <w:iCs/>
        </w:rPr>
        <w:t>Animal Behaviour</w:t>
      </w:r>
      <w:r>
        <w:t xml:space="preserve"> 42 (1): 1–14. </w:t>
      </w:r>
      <w:hyperlink r:id="rId27">
        <w:r>
          <w:rPr>
            <w:rStyle w:val="Hyperlink"/>
          </w:rPr>
          <w:t>https://doi.org/10.1016/S0003-3472(05)80600-1</w:t>
        </w:r>
      </w:hyperlink>
      <w:r>
        <w:t>.</w:t>
      </w:r>
    </w:p>
    <w:p w14:paraId="5CA2F354" w14:textId="77777777" w:rsidR="009D4D0D" w:rsidRDefault="00443C5D">
      <w:pPr>
        <w:pStyle w:val="Bibliography"/>
      </w:pPr>
      <w:bookmarkStart w:id="532" w:name="ref-heyes_Simple_2012"/>
      <w:bookmarkEnd w:id="531"/>
      <w:r>
        <w:lastRenderedPageBreak/>
        <w:t xml:space="preserve">Heyes, Cecilia. 2012. “Simple Minds: A Qualified Defence of Associative Learning.” </w:t>
      </w:r>
      <w:r>
        <w:rPr>
          <w:i/>
          <w:iCs/>
        </w:rPr>
        <w:t>Philosophical Transactions of the Royal Society B: Biological Sciences</w:t>
      </w:r>
      <w:r>
        <w:t xml:space="preserve"> 367 (1603): 2695–2703. </w:t>
      </w:r>
      <w:hyperlink r:id="rId28">
        <w:r>
          <w:rPr>
            <w:rStyle w:val="Hyperlink"/>
          </w:rPr>
          <w:t>https://doi.org/10.1098/rstb.2012.0217</w:t>
        </w:r>
      </w:hyperlink>
      <w:r>
        <w:t>.</w:t>
      </w:r>
    </w:p>
    <w:p w14:paraId="725DC118" w14:textId="77777777" w:rsidR="009D4D0D" w:rsidRDefault="00443C5D">
      <w:pPr>
        <w:pStyle w:val="Bibliography"/>
      </w:pPr>
      <w:bookmarkStart w:id="533" w:name="ref-johnstone_Recognition_1997"/>
      <w:bookmarkEnd w:id="532"/>
      <w:r>
        <w:t xml:space="preserve">Johnstone, Rufus A. 1997. “Recognition and the Evolution of Distinctive Signatures: When Does It Pay to Reveal Identity?” </w:t>
      </w:r>
      <w:r>
        <w:rPr>
          <w:i/>
          <w:iCs/>
        </w:rPr>
        <w:t>Proceedings of the Royal Society of London. Series B: Biological Sciences</w:t>
      </w:r>
      <w:r>
        <w:t xml:space="preserve"> 264 (1387): 1547–53. </w:t>
      </w:r>
      <w:hyperlink r:id="rId29">
        <w:r>
          <w:rPr>
            <w:rStyle w:val="Hyperlink"/>
          </w:rPr>
          <w:t>https://doi.org/10.1098/rspb.1997.0215</w:t>
        </w:r>
      </w:hyperlink>
      <w:r>
        <w:t>.</w:t>
      </w:r>
    </w:p>
    <w:p w14:paraId="11C59EEC" w14:textId="77777777" w:rsidR="009D4D0D" w:rsidRDefault="00443C5D">
      <w:pPr>
        <w:pStyle w:val="Bibliography"/>
      </w:pPr>
      <w:bookmarkStart w:id="534" w:name="ref-johnstone_Badges_1993"/>
      <w:bookmarkEnd w:id="533"/>
      <w:r>
        <w:t xml:space="preserve">Johnstone, Rufus A., and Ken Norris. 1993. “Badges of Status and the Cost of Aggression.” </w:t>
      </w:r>
      <w:r>
        <w:rPr>
          <w:i/>
          <w:iCs/>
        </w:rPr>
        <w:t>Behavioral Ecology and Sociobiology</w:t>
      </w:r>
      <w:r>
        <w:t xml:space="preserve"> 32 (2): 127–34. </w:t>
      </w:r>
      <w:hyperlink r:id="rId30">
        <w:r>
          <w:rPr>
            <w:rStyle w:val="Hyperlink"/>
          </w:rPr>
          <w:t>https://doi.org/10.1007/BF00164045</w:t>
        </w:r>
      </w:hyperlink>
      <w:r>
        <w:t>.</w:t>
      </w:r>
    </w:p>
    <w:p w14:paraId="656E781B" w14:textId="77777777" w:rsidR="009D4D0D" w:rsidRDefault="00443C5D">
      <w:pPr>
        <w:pStyle w:val="Bibliography"/>
      </w:pPr>
      <w:bookmarkStart w:id="535" w:name="ref-kamil_Optimal_1983"/>
      <w:bookmarkEnd w:id="534"/>
      <w:r>
        <w:t xml:space="preserve">Kamil, Alan C. 1983. “Optimal Foraging Theory and the Psychology of Learning.” </w:t>
      </w:r>
      <w:r>
        <w:rPr>
          <w:i/>
          <w:iCs/>
        </w:rPr>
        <w:t>Integrative and Comparative Biology</w:t>
      </w:r>
      <w:r>
        <w:t xml:space="preserve"> 23 (2): 291–302. </w:t>
      </w:r>
      <w:hyperlink r:id="rId31">
        <w:r>
          <w:rPr>
            <w:rStyle w:val="Hyperlink"/>
          </w:rPr>
          <w:t>https://doi.org/10.1093/icb/23.2.291</w:t>
        </w:r>
      </w:hyperlink>
      <w:r>
        <w:t>.</w:t>
      </w:r>
    </w:p>
    <w:p w14:paraId="5A02A2BC" w14:textId="77777777" w:rsidR="009D4D0D" w:rsidRDefault="00443C5D">
      <w:pPr>
        <w:pStyle w:val="Bibliography"/>
      </w:pPr>
      <w:bookmarkStart w:id="536" w:name="ref-leimar_Reproductive_2022"/>
      <w:bookmarkEnd w:id="535"/>
      <w:r>
        <w:t xml:space="preserve">Leimar, Olof, and Redouan Bshary. 2022a. “Reproductive Skew, Fighting Costs and Winner–Loser Effects in Social Dominance Evolution.” </w:t>
      </w:r>
      <w:r>
        <w:rPr>
          <w:i/>
          <w:iCs/>
        </w:rPr>
        <w:t>Journal of Animal Ecology</w:t>
      </w:r>
      <w:r>
        <w:t xml:space="preserve"> n/a (n/a). </w:t>
      </w:r>
      <w:hyperlink r:id="rId32">
        <w:r>
          <w:rPr>
            <w:rStyle w:val="Hyperlink"/>
          </w:rPr>
          <w:t>https://doi.org/10.1111/1365-2656.13691</w:t>
        </w:r>
      </w:hyperlink>
      <w:r>
        <w:t>.</w:t>
      </w:r>
    </w:p>
    <w:p w14:paraId="3229FAF6" w14:textId="77777777" w:rsidR="009D4D0D" w:rsidRDefault="00443C5D">
      <w:pPr>
        <w:pStyle w:val="Bibliography"/>
      </w:pPr>
      <w:bookmarkStart w:id="537" w:name="ref-leimar_Effects_2022"/>
      <w:bookmarkEnd w:id="536"/>
      <w:r>
        <w:t xml:space="preserve">———. 2022b. “Effects of Local Versus Global Competition on Reproductive Skew and Sex Differences in Social Dominance Behaviour.” </w:t>
      </w:r>
      <w:r>
        <w:rPr>
          <w:i/>
          <w:iCs/>
        </w:rPr>
        <w:t>Proceedings of the Royal Society B: Biological Sciences</w:t>
      </w:r>
      <w:r>
        <w:t xml:space="preserve"> 289 (1987): 20222081. </w:t>
      </w:r>
      <w:hyperlink r:id="rId33">
        <w:r>
          <w:rPr>
            <w:rStyle w:val="Hyperlink"/>
          </w:rPr>
          <w:t>https://doi.org/10.1098/rspb.2022.2081</w:t>
        </w:r>
      </w:hyperlink>
      <w:r>
        <w:t>.</w:t>
      </w:r>
    </w:p>
    <w:p w14:paraId="0F8D8217" w14:textId="77777777" w:rsidR="009D4D0D" w:rsidRDefault="00443C5D">
      <w:pPr>
        <w:pStyle w:val="Bibliography"/>
      </w:pPr>
      <w:bookmarkStart w:id="538" w:name="ref-leimar_Learning_2019"/>
      <w:bookmarkEnd w:id="537"/>
      <w:r>
        <w:t xml:space="preserve">Leimar, Olof, and John M. McNamara. 2019. “Learning Leads to Bounded Rationality and the Evolution of Cognitive Bias in Public Goods Games.” </w:t>
      </w:r>
      <w:r>
        <w:rPr>
          <w:i/>
          <w:iCs/>
        </w:rPr>
        <w:t>Scientific Reports</w:t>
      </w:r>
      <w:r>
        <w:t xml:space="preserve"> 9 (1): 1–9. </w:t>
      </w:r>
      <w:hyperlink r:id="rId34">
        <w:r>
          <w:rPr>
            <w:rStyle w:val="Hyperlink"/>
          </w:rPr>
          <w:t>https://doi.org/10.1038/s41598-019-52781-7</w:t>
        </w:r>
      </w:hyperlink>
      <w:r>
        <w:t>.</w:t>
      </w:r>
    </w:p>
    <w:p w14:paraId="42C47436" w14:textId="77777777" w:rsidR="009D4D0D" w:rsidRDefault="00443C5D">
      <w:pPr>
        <w:pStyle w:val="Bibliography"/>
      </w:pPr>
      <w:bookmarkStart w:id="539" w:name="ref-macphail_Brain_1982"/>
      <w:bookmarkEnd w:id="538"/>
      <w:r>
        <w:t xml:space="preserve">Macphail, Euan M. 1982. </w:t>
      </w:r>
      <w:r>
        <w:rPr>
          <w:i/>
          <w:iCs/>
        </w:rPr>
        <w:t>Brain and Intelligence in Vertebrates</w:t>
      </w:r>
      <w:r>
        <w:t>. Clarendon Press.</w:t>
      </w:r>
    </w:p>
    <w:p w14:paraId="05AB1CE1" w14:textId="77777777" w:rsidR="009D4D0D" w:rsidRDefault="00443C5D">
      <w:pPr>
        <w:pStyle w:val="Bibliography"/>
      </w:pPr>
      <w:bookmarkStart w:id="540" w:name="ref-maynard-smith_Evolution_1982"/>
      <w:bookmarkEnd w:id="539"/>
      <w:r>
        <w:t xml:space="preserve">Maynard-Smith, John. 1982. </w:t>
      </w:r>
      <w:r>
        <w:rPr>
          <w:i/>
          <w:iCs/>
        </w:rPr>
        <w:t>Evolution and the Theory of Games</w:t>
      </w:r>
      <w:r>
        <w:t>. 1 edition. Cambridge ; New York: Cambridge University Press.</w:t>
      </w:r>
    </w:p>
    <w:p w14:paraId="107F8E60" w14:textId="77777777" w:rsidR="009D4D0D" w:rsidRDefault="00443C5D">
      <w:pPr>
        <w:pStyle w:val="Bibliography"/>
      </w:pPr>
      <w:bookmarkStart w:id="541" w:name="ref-mcauliffe_Psychology_2015"/>
      <w:bookmarkEnd w:id="540"/>
      <w:r>
        <w:t xml:space="preserve">McAuliffe, K., and A. Thornton. 2015. “The Psychology of Cooperation in Animals: An Ecological Approach.” </w:t>
      </w:r>
      <w:r>
        <w:rPr>
          <w:i/>
          <w:iCs/>
        </w:rPr>
        <w:t>Journal of Zoology</w:t>
      </w:r>
      <w:r>
        <w:t xml:space="preserve"> 295 (1): 23–35. </w:t>
      </w:r>
      <w:hyperlink r:id="rId35">
        <w:r>
          <w:rPr>
            <w:rStyle w:val="Hyperlink"/>
          </w:rPr>
          <w:t>https://doi.org/10.1111/jzo.12204</w:t>
        </w:r>
      </w:hyperlink>
      <w:r>
        <w:t>.</w:t>
      </w:r>
    </w:p>
    <w:p w14:paraId="0885B9EB" w14:textId="77777777" w:rsidR="009D4D0D" w:rsidRDefault="00443C5D">
      <w:pPr>
        <w:pStyle w:val="Bibliography"/>
      </w:pPr>
      <w:bookmarkStart w:id="542" w:name="ref-moller_Female_1988"/>
      <w:bookmarkEnd w:id="541"/>
      <w:r>
        <w:t xml:space="preserve">Møller, Anders Pape. 1988. “Female Choice Selects for Male Sexual Tail Ornaments in the Monogamous Swallow.” </w:t>
      </w:r>
      <w:r>
        <w:rPr>
          <w:i/>
          <w:iCs/>
        </w:rPr>
        <w:t>Nature</w:t>
      </w:r>
      <w:r>
        <w:t xml:space="preserve"> 332 (6165): 640–42. </w:t>
      </w:r>
      <w:hyperlink r:id="rId36">
        <w:r>
          <w:rPr>
            <w:rStyle w:val="Hyperlink"/>
          </w:rPr>
          <w:t>https://doi.org/10.1038/332640a0</w:t>
        </w:r>
      </w:hyperlink>
      <w:r>
        <w:t>.</w:t>
      </w:r>
    </w:p>
    <w:p w14:paraId="0D3A12F6" w14:textId="77777777" w:rsidR="009D4D0D" w:rsidRDefault="00443C5D">
      <w:pPr>
        <w:pStyle w:val="Bibliography"/>
      </w:pPr>
      <w:bookmarkStart w:id="543" w:name="ref-parker_Assessment_1974"/>
      <w:bookmarkEnd w:id="542"/>
      <w:r>
        <w:t xml:space="preserve">Parker, G. A. 1974. “Assessment Strategy and the Evolution of Fighting Behaviour.” </w:t>
      </w:r>
      <w:r>
        <w:rPr>
          <w:i/>
          <w:iCs/>
        </w:rPr>
        <w:t>Journal of Theoretical Biology</w:t>
      </w:r>
      <w:r>
        <w:t xml:space="preserve"> 47 (1): 223–43. </w:t>
      </w:r>
      <w:hyperlink r:id="rId37">
        <w:r>
          <w:rPr>
            <w:rStyle w:val="Hyperlink"/>
          </w:rPr>
          <w:t>https://doi.org/10.1016/0022-5193(74)90111-8</w:t>
        </w:r>
      </w:hyperlink>
      <w:r>
        <w:t>.</w:t>
      </w:r>
    </w:p>
    <w:p w14:paraId="07F62FC0" w14:textId="77777777" w:rsidR="009D4D0D" w:rsidRDefault="00443C5D">
      <w:pPr>
        <w:pStyle w:val="Bibliography"/>
      </w:pPr>
      <w:bookmarkStart w:id="544" w:name="ref-quinones_Negotiation_2016"/>
      <w:bookmarkEnd w:id="543"/>
      <w:r>
        <w:t xml:space="preserve">Quiñones, Andrés E., G. Sander van Doorn, Ido Pen, Franz J. Weissing, and Michael Taborsky. 2016. “Negotiation and Appeasement Can Be More Effective Drivers of Sociality Than Kin Selection.” </w:t>
      </w:r>
      <w:r>
        <w:rPr>
          <w:i/>
          <w:iCs/>
        </w:rPr>
        <w:t>Phil. Trans. R. Soc. B</w:t>
      </w:r>
      <w:r>
        <w:t xml:space="preserve"> 371 (1687): 20150089. </w:t>
      </w:r>
      <w:hyperlink r:id="rId38">
        <w:r>
          <w:rPr>
            <w:rStyle w:val="Hyperlink"/>
          </w:rPr>
          <w:t>https://doi.org/10.1098/rstb.2015.0089</w:t>
        </w:r>
      </w:hyperlink>
      <w:r>
        <w:t>.</w:t>
      </w:r>
    </w:p>
    <w:p w14:paraId="0A929E10" w14:textId="77777777" w:rsidR="009D4D0D" w:rsidRDefault="00443C5D">
      <w:pPr>
        <w:pStyle w:val="Bibliography"/>
      </w:pPr>
      <w:bookmarkStart w:id="545" w:name="ref-quinones_Reinforcement_2019"/>
      <w:bookmarkEnd w:id="544"/>
      <w:r>
        <w:t xml:space="preserve">Quiñones, Andrés E., Olof Leimar, Arnon Lotem, and Redouan Bshary. 2019. “Reinforcement Learning Theory Reveals the Cognitive Requirements for Solving the </w:t>
      </w:r>
      <w:r>
        <w:lastRenderedPageBreak/>
        <w:t xml:space="preserve">Cleaner Fish Market Task.” </w:t>
      </w:r>
      <w:r>
        <w:rPr>
          <w:i/>
          <w:iCs/>
        </w:rPr>
        <w:t>The American Naturalist</w:t>
      </w:r>
      <w:r>
        <w:t xml:space="preserve">, December, 000–000. </w:t>
      </w:r>
      <w:hyperlink r:id="rId39">
        <w:r>
          <w:rPr>
            <w:rStyle w:val="Hyperlink"/>
          </w:rPr>
          <w:t>https://doi.org/10.1086/707519</w:t>
        </w:r>
      </w:hyperlink>
      <w:r>
        <w:t>.</w:t>
      </w:r>
    </w:p>
    <w:p w14:paraId="35C67FF7" w14:textId="77777777" w:rsidR="009D4D0D" w:rsidRDefault="00443C5D">
      <w:pPr>
        <w:pStyle w:val="Bibliography"/>
      </w:pPr>
      <w:bookmarkStart w:id="546" w:name="ref-remsen_High_1984"/>
      <w:bookmarkEnd w:id="545"/>
      <w:r>
        <w:t xml:space="preserve">Remsen, J. V. 1984. “High Incidence of "Leapfrog" Pattern of Geographic Variation in Andean Birds: Implications for the Speciation Process.” </w:t>
      </w:r>
      <w:r>
        <w:rPr>
          <w:i/>
          <w:iCs/>
        </w:rPr>
        <w:t>Science</w:t>
      </w:r>
      <w:r>
        <w:t xml:space="preserve"> 224 (4645): 171–73. </w:t>
      </w:r>
      <w:hyperlink r:id="rId40">
        <w:r>
          <w:rPr>
            <w:rStyle w:val="Hyperlink"/>
          </w:rPr>
          <w:t>https://doi.org/10.1126/science.224.4645.171</w:t>
        </w:r>
      </w:hyperlink>
      <w:r>
        <w:t>.</w:t>
      </w:r>
    </w:p>
    <w:p w14:paraId="1B27EA65" w14:textId="77777777" w:rsidR="009D4D0D" w:rsidRDefault="00443C5D">
      <w:pPr>
        <w:pStyle w:val="Bibliography"/>
      </w:pPr>
      <w:bookmarkStart w:id="547" w:name="ref-rohwer_Social_1975a"/>
      <w:bookmarkEnd w:id="546"/>
      <w:r>
        <w:t xml:space="preserve">Rohwer, Sievert. 1975. “The Social Significance of Avian Winter Plumage Variability.” </w:t>
      </w:r>
      <w:r>
        <w:rPr>
          <w:i/>
          <w:iCs/>
        </w:rPr>
        <w:t>Evolution</w:t>
      </w:r>
      <w:r>
        <w:t xml:space="preserve"> 29 (4): 593–610. </w:t>
      </w:r>
      <w:hyperlink r:id="rId41">
        <w:r>
          <w:rPr>
            <w:rStyle w:val="Hyperlink"/>
          </w:rPr>
          <w:t>https://doi.org/10.2307/2407071</w:t>
        </w:r>
      </w:hyperlink>
      <w:r>
        <w:t>.</w:t>
      </w:r>
    </w:p>
    <w:p w14:paraId="6557D8FD" w14:textId="77777777" w:rsidR="009D4D0D" w:rsidRDefault="00443C5D">
      <w:pPr>
        <w:pStyle w:val="Bibliography"/>
      </w:pPr>
      <w:bookmarkStart w:id="548" w:name="ref-sanchez-tojar_Metaanalysis_2018a"/>
      <w:bookmarkEnd w:id="547"/>
      <w:r>
        <w:t xml:space="preserve">Sánchez-Tójar, Alfredo, Shinichi Nakagawa, Moisès Sánchez-Fortún, Dominic A Martin, Sukanya Ramani, Antje Girndt, Veronika Bókony, et al. 2018. “Meta-Analysis Challenges a Textbook Example of Status Signalling and Demonstrates Publication Bias.” Edited by Diethard Tautz and Tim Parker. </w:t>
      </w:r>
      <w:r>
        <w:rPr>
          <w:i/>
          <w:iCs/>
        </w:rPr>
        <w:t>eLife</w:t>
      </w:r>
      <w:r>
        <w:t xml:space="preserve"> 7 (November): e37385. </w:t>
      </w:r>
      <w:hyperlink r:id="rId42">
        <w:r>
          <w:rPr>
            <w:rStyle w:val="Hyperlink"/>
          </w:rPr>
          <w:t>https://doi.org/10.7554/eLife.37385</w:t>
        </w:r>
      </w:hyperlink>
      <w:r>
        <w:t>.</w:t>
      </w:r>
    </w:p>
    <w:p w14:paraId="762C59DE" w14:textId="77777777" w:rsidR="009D4D0D" w:rsidRDefault="00443C5D">
      <w:pPr>
        <w:pStyle w:val="Bibliography"/>
      </w:pPr>
      <w:bookmarkStart w:id="549" w:name="ref-staddon_Adaptive_2016"/>
      <w:bookmarkEnd w:id="548"/>
      <w:r>
        <w:t xml:space="preserve">Staddon, J. E. R. 2016. </w:t>
      </w:r>
      <w:r>
        <w:rPr>
          <w:i/>
          <w:iCs/>
        </w:rPr>
        <w:t>Adaptive Behavior and Learning</w:t>
      </w:r>
      <w:r>
        <w:t>. 2 edition. Cambridge: Cambridge University Press.</w:t>
      </w:r>
    </w:p>
    <w:p w14:paraId="1E80926F" w14:textId="77777777" w:rsidR="009D4D0D" w:rsidRDefault="00443C5D">
      <w:pPr>
        <w:pStyle w:val="Bibliography"/>
      </w:pPr>
      <w:bookmarkStart w:id="550" w:name="ref-sutton_Reinforcement_2018"/>
      <w:bookmarkEnd w:id="549"/>
      <w:r>
        <w:t xml:space="preserve">Sutton, Richard S., and Andrew G. Barto. 2018. </w:t>
      </w:r>
      <w:r>
        <w:rPr>
          <w:i/>
          <w:iCs/>
        </w:rPr>
        <w:t>Reinforcement Learning: An Introduction</w:t>
      </w:r>
      <w:r>
        <w:t>. Edited by Francis Bach. Second edition edition. Cambridge, MA: A Bradford Book.</w:t>
      </w:r>
    </w:p>
    <w:p w14:paraId="457E7EAC" w14:textId="77777777" w:rsidR="009D4D0D" w:rsidRDefault="00443C5D">
      <w:pPr>
        <w:pStyle w:val="Bibliography"/>
      </w:pPr>
      <w:bookmarkStart w:id="551" w:name="ref-tibbetts_Socially_2004"/>
      <w:bookmarkEnd w:id="550"/>
      <w:r>
        <w:t xml:space="preserve">Tibbetts, Elizabeth A., and James Dale. 2004. “A Socially Enforced Signal of Quality in a Paper Wasp.” </w:t>
      </w:r>
      <w:r>
        <w:rPr>
          <w:i/>
          <w:iCs/>
        </w:rPr>
        <w:t>Nature</w:t>
      </w:r>
      <w:r>
        <w:t xml:space="preserve"> 432 (7014): 218–22. </w:t>
      </w:r>
      <w:hyperlink r:id="rId43">
        <w:r>
          <w:rPr>
            <w:rStyle w:val="Hyperlink"/>
          </w:rPr>
          <w:t>https://doi.org/10.1038/nature02949</w:t>
        </w:r>
      </w:hyperlink>
      <w:r>
        <w:t>.</w:t>
      </w:r>
    </w:p>
    <w:p w14:paraId="20CE57DD" w14:textId="77777777" w:rsidR="009D4D0D" w:rsidRDefault="00443C5D">
      <w:pPr>
        <w:pStyle w:val="Bibliography"/>
      </w:pPr>
      <w:bookmarkStart w:id="552" w:name="ref-zahavi_Mate_1975"/>
      <w:bookmarkEnd w:id="551"/>
      <w:r>
        <w:t xml:space="preserve">Zahavi, Amotz. 1975. “Mate Selection—-A Selection for a Handicap.” </w:t>
      </w:r>
      <w:r>
        <w:rPr>
          <w:i/>
          <w:iCs/>
        </w:rPr>
        <w:t>Journal of Theoretical Biology</w:t>
      </w:r>
      <w:r>
        <w:t xml:space="preserve"> 53 (1): 205–14. </w:t>
      </w:r>
      <w:hyperlink r:id="rId44">
        <w:r>
          <w:rPr>
            <w:rStyle w:val="Hyperlink"/>
          </w:rPr>
          <w:t>https://doi.org/10.1016/0022-5193(75)90111-3</w:t>
        </w:r>
      </w:hyperlink>
      <w:r>
        <w:t>.</w:t>
      </w:r>
      <w:bookmarkEnd w:id="513"/>
      <w:bookmarkEnd w:id="515"/>
      <w:bookmarkEnd w:id="517"/>
      <w:bookmarkEnd w:id="552"/>
    </w:p>
    <w:sectPr w:rsidR="009D4D0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uario de Microsoft Office" w:date="2023-03-22T15:23:00Z" w:initials="UdMO">
    <w:p w14:paraId="1FAC369F" w14:textId="77777777" w:rsidR="00805615" w:rsidRPr="00E652EA" w:rsidRDefault="00805615">
      <w:pPr>
        <w:pStyle w:val="CommentText"/>
        <w:rPr>
          <w:lang w:val="es-ES"/>
        </w:rPr>
      </w:pPr>
      <w:r>
        <w:rPr>
          <w:rStyle w:val="CommentReference"/>
        </w:rPr>
        <w:annotationRef/>
      </w:r>
      <w:r w:rsidRPr="00E652EA">
        <w:rPr>
          <w:lang w:val="es-ES"/>
        </w:rPr>
        <w:t xml:space="preserve">No hemos hablado de autoría, pero ya que este fue su </w:t>
      </w:r>
      <w:r>
        <w:rPr>
          <w:lang w:val="es-ES"/>
        </w:rPr>
        <w:t xml:space="preserve">proyecto mientras estuvo acá en </w:t>
      </w:r>
      <w:proofErr w:type="spellStart"/>
      <w:r>
        <w:rPr>
          <w:lang w:val="es-ES"/>
        </w:rPr>
        <w:t>UniAndes</w:t>
      </w:r>
      <w:proofErr w:type="spellEnd"/>
      <w:r>
        <w:rPr>
          <w:lang w:val="es-ES"/>
        </w:rPr>
        <w:t>, yo preferiría ir de último autor.</w:t>
      </w:r>
    </w:p>
  </w:comment>
  <w:comment w:id="24" w:author="Usuario de Microsoft Office" w:date="2023-03-22T15:28:00Z" w:initials="UdMO">
    <w:p w14:paraId="2CB836D9" w14:textId="77777777" w:rsidR="00805615" w:rsidRDefault="00805615">
      <w:pPr>
        <w:pStyle w:val="CommentText"/>
      </w:pPr>
      <w:r>
        <w:rPr>
          <w:rStyle w:val="CommentReference"/>
        </w:rPr>
        <w:annotationRef/>
      </w:r>
      <w:r>
        <w:t>mechanistically linked to?</w:t>
      </w:r>
    </w:p>
  </w:comment>
  <w:comment w:id="36" w:author="Usuario de Microsoft Office" w:date="2023-03-22T15:30:00Z" w:initials="UdMO">
    <w:p w14:paraId="321CE871" w14:textId="77777777" w:rsidR="00805615" w:rsidRPr="00E652EA" w:rsidRDefault="00805615">
      <w:pPr>
        <w:pStyle w:val="CommentText"/>
        <w:rPr>
          <w:lang w:val="es-ES"/>
        </w:rPr>
      </w:pPr>
      <w:r>
        <w:rPr>
          <w:rStyle w:val="CommentReference"/>
        </w:rPr>
        <w:annotationRef/>
      </w:r>
      <w:r w:rsidRPr="00E652EA">
        <w:rPr>
          <w:lang w:val="es-ES"/>
        </w:rPr>
        <w:t>Esto no me queda tan claro</w:t>
      </w:r>
      <w:r>
        <w:rPr>
          <w:lang w:val="es-ES"/>
        </w:rPr>
        <w:t xml:space="preserve">. </w:t>
      </w:r>
      <w:proofErr w:type="gramStart"/>
      <w:r>
        <w:rPr>
          <w:lang w:val="es-ES"/>
        </w:rPr>
        <w:t>Especificar mejor?</w:t>
      </w:r>
      <w:proofErr w:type="gramEnd"/>
    </w:p>
  </w:comment>
  <w:comment w:id="37" w:author="Usuario de Microsoft Office" w:date="2023-03-22T15:31:00Z" w:initials="UdMO">
    <w:p w14:paraId="1A0E0714" w14:textId="77777777" w:rsidR="00805615" w:rsidRPr="00511FAF" w:rsidRDefault="00805615">
      <w:pPr>
        <w:pStyle w:val="CommentText"/>
        <w:rPr>
          <w:lang w:val="es-ES"/>
        </w:rPr>
      </w:pPr>
      <w:r>
        <w:rPr>
          <w:rStyle w:val="CommentReference"/>
        </w:rPr>
        <w:annotationRef/>
      </w:r>
      <w:r w:rsidRPr="00511FAF">
        <w:rPr>
          <w:lang w:val="es-ES"/>
        </w:rPr>
        <w:t>?</w:t>
      </w:r>
    </w:p>
  </w:comment>
  <w:comment w:id="42" w:author="Usuario de Microsoft Office" w:date="2023-03-22T15:32:00Z" w:initials="UdMO">
    <w:p w14:paraId="27323D72" w14:textId="77777777" w:rsidR="00805615" w:rsidRPr="00E652EA" w:rsidRDefault="00805615">
      <w:pPr>
        <w:pStyle w:val="CommentText"/>
        <w:rPr>
          <w:lang w:val="es-ES"/>
        </w:rPr>
      </w:pPr>
      <w:r>
        <w:rPr>
          <w:rStyle w:val="CommentReference"/>
        </w:rPr>
        <w:annotationRef/>
      </w:r>
      <w:r w:rsidRPr="00E652EA">
        <w:rPr>
          <w:lang w:val="es-ES"/>
        </w:rPr>
        <w:t>No se si esta es la palabra más adecuada…</w:t>
      </w:r>
    </w:p>
  </w:comment>
  <w:comment w:id="60" w:author="Usuario de Microsoft Office" w:date="2023-03-22T15:36:00Z" w:initials="UdMO">
    <w:p w14:paraId="0EAB2EAA" w14:textId="11D6D52A" w:rsidR="00805615" w:rsidRPr="00DC052B" w:rsidRDefault="00805615">
      <w:pPr>
        <w:pStyle w:val="CommentText"/>
        <w:rPr>
          <w:lang w:val="es-ES"/>
        </w:rPr>
      </w:pPr>
      <w:r>
        <w:rPr>
          <w:rStyle w:val="CommentReference"/>
        </w:rPr>
        <w:annotationRef/>
      </w:r>
      <w:proofErr w:type="gramStart"/>
      <w:r w:rsidRPr="00DC052B">
        <w:rPr>
          <w:lang w:val="es-ES"/>
        </w:rPr>
        <w:t xml:space="preserve">A qué exactamente se </w:t>
      </w:r>
      <w:proofErr w:type="spellStart"/>
      <w:r w:rsidRPr="00DC052B">
        <w:rPr>
          <w:lang w:val="es-ES"/>
        </w:rPr>
        <w:t>reifere</w:t>
      </w:r>
      <w:proofErr w:type="spellEnd"/>
      <w:r w:rsidRPr="00DC052B">
        <w:rPr>
          <w:lang w:val="es-ES"/>
        </w:rPr>
        <w:t xml:space="preserve"> e</w:t>
      </w:r>
      <w:r>
        <w:rPr>
          <w:lang w:val="es-ES"/>
        </w:rPr>
        <w:t>sto?</w:t>
      </w:r>
      <w:proofErr w:type="gramEnd"/>
    </w:p>
  </w:comment>
  <w:comment w:id="69" w:author="Usuario de Microsoft Office" w:date="2023-03-22T15:37:00Z" w:initials="UdMO">
    <w:p w14:paraId="622E309C" w14:textId="22D6C316" w:rsidR="00805615" w:rsidRPr="00DC052B" w:rsidRDefault="00805615">
      <w:pPr>
        <w:pStyle w:val="CommentText"/>
        <w:rPr>
          <w:lang w:val="es-ES"/>
        </w:rPr>
      </w:pPr>
      <w:r>
        <w:rPr>
          <w:rStyle w:val="CommentReference"/>
        </w:rPr>
        <w:annotationRef/>
      </w:r>
      <w:proofErr w:type="gramStart"/>
      <w:r w:rsidRPr="00DC052B">
        <w:rPr>
          <w:lang w:val="es-ES"/>
        </w:rPr>
        <w:t>A qué se refiere esto?</w:t>
      </w:r>
      <w:proofErr w:type="gramEnd"/>
    </w:p>
  </w:comment>
  <w:comment w:id="71" w:author="Usuario de Microsoft Office" w:date="2023-03-22T15:37:00Z" w:initials="UdMO">
    <w:p w14:paraId="2406E036" w14:textId="699C3EF7" w:rsidR="00805615" w:rsidRPr="00DC052B" w:rsidRDefault="00805615">
      <w:pPr>
        <w:pStyle w:val="CommentText"/>
        <w:rPr>
          <w:lang w:val="es-ES"/>
        </w:rPr>
      </w:pPr>
      <w:r>
        <w:rPr>
          <w:rStyle w:val="CommentReference"/>
        </w:rPr>
        <w:annotationRef/>
      </w:r>
      <w:r w:rsidRPr="00DC052B">
        <w:rPr>
          <w:lang w:val="es-ES"/>
        </w:rPr>
        <w:t xml:space="preserve">Y esto tampoco es tan obvio. </w:t>
      </w:r>
      <w:proofErr w:type="gramStart"/>
      <w:r w:rsidRPr="00DC052B">
        <w:rPr>
          <w:lang w:val="es-ES"/>
        </w:rPr>
        <w:t>Tal ve</w:t>
      </w:r>
      <w:r>
        <w:rPr>
          <w:lang w:val="es-ES"/>
        </w:rPr>
        <w:t>z dar ejemplos?</w:t>
      </w:r>
      <w:proofErr w:type="gramEnd"/>
      <w:r>
        <w:rPr>
          <w:lang w:val="es-ES"/>
        </w:rPr>
        <w:t xml:space="preserve"> Lo de estructuras vs procesos también podría ser ambiguo.</w:t>
      </w:r>
    </w:p>
  </w:comment>
  <w:comment w:id="72" w:author="Usuario de Microsoft Office" w:date="2023-03-22T15:38:00Z" w:initials="UdMO">
    <w:p w14:paraId="2A286D50" w14:textId="12286160" w:rsidR="00805615" w:rsidRPr="00DC052B" w:rsidRDefault="00805615">
      <w:pPr>
        <w:pStyle w:val="CommentText"/>
        <w:rPr>
          <w:lang w:val="es-ES"/>
        </w:rPr>
      </w:pPr>
      <w:r>
        <w:rPr>
          <w:rStyle w:val="CommentReference"/>
        </w:rPr>
        <w:annotationRef/>
      </w:r>
      <w:proofErr w:type="gramStart"/>
      <w:r w:rsidRPr="00DC052B">
        <w:rPr>
          <w:lang w:val="es-ES"/>
        </w:rPr>
        <w:t xml:space="preserve">En el contexto de interacciones </w:t>
      </w:r>
      <w:r>
        <w:rPr>
          <w:lang w:val="es-ES"/>
        </w:rPr>
        <w:t>competitivas o en general?</w:t>
      </w:r>
      <w:proofErr w:type="gramEnd"/>
    </w:p>
  </w:comment>
  <w:comment w:id="73" w:author="Usuario de Microsoft Office" w:date="2023-03-22T15:40:00Z" w:initials="UdMO">
    <w:p w14:paraId="322C4B09" w14:textId="56DBDF51" w:rsidR="00805615" w:rsidRDefault="00805615">
      <w:pPr>
        <w:pStyle w:val="CommentText"/>
      </w:pPr>
      <w:r>
        <w:rPr>
          <w:rStyle w:val="CommentReference"/>
        </w:rPr>
        <w:annotationRef/>
      </w:r>
      <w:r>
        <w:t>Evolution of something in particular?</w:t>
      </w:r>
    </w:p>
  </w:comment>
  <w:comment w:id="79" w:author="Usuario de Microsoft Office" w:date="2023-03-22T15:42:00Z" w:initials="UdMO">
    <w:p w14:paraId="65E169E7" w14:textId="5387583B" w:rsidR="00805615" w:rsidRPr="00511FAF" w:rsidRDefault="00805615">
      <w:pPr>
        <w:pStyle w:val="CommentText"/>
        <w:rPr>
          <w:lang w:val="es-ES"/>
        </w:rPr>
      </w:pPr>
      <w:r>
        <w:rPr>
          <w:rStyle w:val="CommentReference"/>
        </w:rPr>
        <w:annotationRef/>
      </w:r>
      <w:r w:rsidRPr="00511FAF">
        <w:rPr>
          <w:lang w:val="es-ES"/>
        </w:rPr>
        <w:t>Hay algo raro acá con la re</w:t>
      </w:r>
      <w:r>
        <w:rPr>
          <w:lang w:val="es-ES"/>
        </w:rPr>
        <w:t>dacción. La oración parece incompleta.</w:t>
      </w:r>
    </w:p>
  </w:comment>
  <w:comment w:id="80" w:author="Usuario de Microsoft Office" w:date="2023-03-22T15:42:00Z" w:initials="UdMO">
    <w:p w14:paraId="0A50B8DC" w14:textId="282955DA" w:rsidR="00805615" w:rsidRPr="00511FAF" w:rsidRDefault="00805615">
      <w:pPr>
        <w:pStyle w:val="CommentText"/>
        <w:rPr>
          <w:lang w:val="es-ES"/>
        </w:rPr>
      </w:pPr>
      <w:r>
        <w:rPr>
          <w:rStyle w:val="CommentReference"/>
        </w:rPr>
        <w:annotationRef/>
      </w:r>
      <w:r w:rsidRPr="00511FAF">
        <w:rPr>
          <w:lang w:val="es-ES"/>
        </w:rPr>
        <w:t xml:space="preserve">Creo que no </w:t>
      </w:r>
      <w:proofErr w:type="spellStart"/>
      <w:r w:rsidRPr="00511FAF">
        <w:rPr>
          <w:lang w:val="es-ES"/>
        </w:rPr>
        <w:t>habia</w:t>
      </w:r>
      <w:proofErr w:type="spellEnd"/>
      <w:r w:rsidRPr="00511FAF">
        <w:rPr>
          <w:lang w:val="es-ES"/>
        </w:rPr>
        <w:t xml:space="preserve"> usado este t</w:t>
      </w:r>
      <w:r>
        <w:rPr>
          <w:lang w:val="es-ES"/>
        </w:rPr>
        <w:t xml:space="preserve">érmino hasta ahora en la introducción </w:t>
      </w:r>
      <w:proofErr w:type="spellStart"/>
      <w:r>
        <w:rPr>
          <w:lang w:val="es-ES"/>
        </w:rPr>
        <w:t>asi</w:t>
      </w:r>
      <w:proofErr w:type="spellEnd"/>
      <w:r>
        <w:rPr>
          <w:lang w:val="es-ES"/>
        </w:rPr>
        <w:t xml:space="preserve"> que puede no ser obvio.</w:t>
      </w:r>
    </w:p>
  </w:comment>
  <w:comment w:id="105" w:author="Usuario de Microsoft Office" w:date="2023-03-22T15:49:00Z" w:initials="UdMO">
    <w:p w14:paraId="07A544D0" w14:textId="19C07089" w:rsidR="00805615" w:rsidRPr="00511FAF" w:rsidRDefault="00805615">
      <w:pPr>
        <w:pStyle w:val="CommentText"/>
        <w:rPr>
          <w:lang w:val="es-ES"/>
        </w:rPr>
      </w:pPr>
      <w:r>
        <w:rPr>
          <w:rStyle w:val="CommentReference"/>
        </w:rPr>
        <w:annotationRef/>
      </w:r>
      <w:proofErr w:type="gramStart"/>
      <w:r w:rsidRPr="00511FAF">
        <w:rPr>
          <w:lang w:val="es-ES"/>
        </w:rPr>
        <w:t xml:space="preserve">En la </w:t>
      </w:r>
      <w:proofErr w:type="spellStart"/>
      <w:r w:rsidRPr="00511FAF">
        <w:rPr>
          <w:lang w:val="es-ES"/>
        </w:rPr>
        <w:t>estimacion</w:t>
      </w:r>
      <w:proofErr w:type="spellEnd"/>
      <w:r w:rsidRPr="00511FAF">
        <w:rPr>
          <w:lang w:val="es-ES"/>
        </w:rPr>
        <w:t xml:space="preserve"> de la recompensa o en la </w:t>
      </w:r>
      <w:r>
        <w:rPr>
          <w:lang w:val="es-ES"/>
        </w:rPr>
        <w:t>recompensa?</w:t>
      </w:r>
      <w:proofErr w:type="gramEnd"/>
    </w:p>
  </w:comment>
  <w:comment w:id="107" w:author="Usuario de Microsoft Office" w:date="2023-03-22T15:52:00Z" w:initials="UdMO">
    <w:p w14:paraId="663E4496" w14:textId="2DDF568E" w:rsidR="00805615" w:rsidRPr="00CE7BC0" w:rsidRDefault="00805615">
      <w:pPr>
        <w:pStyle w:val="CommentText"/>
        <w:rPr>
          <w:lang w:val="es-ES"/>
        </w:rPr>
      </w:pPr>
      <w:r>
        <w:rPr>
          <w:rStyle w:val="CommentReference"/>
        </w:rPr>
        <w:annotationRef/>
      </w:r>
      <w:r w:rsidRPr="00CE7BC0">
        <w:rPr>
          <w:lang w:val="es-ES"/>
        </w:rPr>
        <w:t xml:space="preserve">Mejor separar en dos </w:t>
      </w:r>
      <w:proofErr w:type="spellStart"/>
      <w:r w:rsidRPr="00CE7BC0">
        <w:rPr>
          <w:lang w:val="es-ES"/>
        </w:rPr>
        <w:t>parrafos</w:t>
      </w:r>
      <w:proofErr w:type="spellEnd"/>
      <w:r w:rsidRPr="00CE7BC0">
        <w:rPr>
          <w:lang w:val="es-ES"/>
        </w:rPr>
        <w:t>, pero no</w:t>
      </w:r>
      <w:r>
        <w:rPr>
          <w:lang w:val="es-ES"/>
        </w:rPr>
        <w:t xml:space="preserve"> se si el quiebre mas natural es acá.</w:t>
      </w:r>
    </w:p>
  </w:comment>
  <w:comment w:id="109" w:author="Usuario de Microsoft Office" w:date="2023-03-22T15:50:00Z" w:initials="UdMO">
    <w:p w14:paraId="1678BE5E" w14:textId="79DFD240" w:rsidR="00805615" w:rsidRPr="00CE7BC0" w:rsidRDefault="00805615">
      <w:pPr>
        <w:pStyle w:val="CommentText"/>
        <w:rPr>
          <w:lang w:val="es-ES"/>
        </w:rPr>
      </w:pPr>
      <w:r>
        <w:rPr>
          <w:rStyle w:val="CommentReference"/>
        </w:rPr>
        <w:annotationRef/>
      </w:r>
      <w:r w:rsidRPr="00CE7BC0">
        <w:rPr>
          <w:lang w:val="es-ES"/>
        </w:rPr>
        <w:t>?</w:t>
      </w:r>
    </w:p>
  </w:comment>
  <w:comment w:id="112" w:author="Usuario de Microsoft Office" w:date="2023-03-22T15:50:00Z" w:initials="UdMO">
    <w:p w14:paraId="1A91D0E5" w14:textId="30A118B8" w:rsidR="00805615" w:rsidRPr="00CE7BC0" w:rsidRDefault="00805615">
      <w:pPr>
        <w:pStyle w:val="CommentText"/>
        <w:rPr>
          <w:lang w:val="es-ES"/>
        </w:rPr>
      </w:pPr>
      <w:r>
        <w:rPr>
          <w:rStyle w:val="CommentReference"/>
        </w:rPr>
        <w:annotationRef/>
      </w:r>
      <w:r>
        <w:rPr>
          <w:lang w:val="es-ES"/>
        </w:rPr>
        <w:t>t</w:t>
      </w:r>
      <w:r w:rsidRPr="00CE7BC0">
        <w:rPr>
          <w:lang w:val="es-ES"/>
        </w:rPr>
        <w:t>o?</w:t>
      </w:r>
    </w:p>
  </w:comment>
  <w:comment w:id="113" w:author="Usuario de Microsoft Office" w:date="2023-03-22T15:51:00Z" w:initials="UdMO">
    <w:p w14:paraId="041BB03B" w14:textId="74310B16" w:rsidR="00805615" w:rsidRPr="00CE7BC0" w:rsidRDefault="00805615">
      <w:pPr>
        <w:pStyle w:val="CommentText"/>
        <w:rPr>
          <w:lang w:val="es-ES"/>
        </w:rPr>
      </w:pPr>
      <w:r>
        <w:rPr>
          <w:rStyle w:val="CommentReference"/>
        </w:rPr>
        <w:annotationRef/>
      </w:r>
      <w:proofErr w:type="gramStart"/>
      <w:r w:rsidRPr="00CE7BC0">
        <w:rPr>
          <w:lang w:val="es-ES"/>
        </w:rPr>
        <w:t>Acá me estoy perdiendo… qué sig</w:t>
      </w:r>
      <w:r>
        <w:rPr>
          <w:lang w:val="es-ES"/>
        </w:rPr>
        <w:t>nifica biológicamente lo que describe esta oración?</w:t>
      </w:r>
      <w:proofErr w:type="gramEnd"/>
    </w:p>
  </w:comment>
  <w:comment w:id="114" w:author="Usuario de Microsoft Office" w:date="2023-03-22T15:53:00Z" w:initials="UdMO">
    <w:p w14:paraId="6C084280" w14:textId="59149604" w:rsidR="00805615" w:rsidRPr="006206DA" w:rsidRDefault="00805615">
      <w:pPr>
        <w:pStyle w:val="CommentText"/>
        <w:rPr>
          <w:lang w:val="es-ES"/>
        </w:rPr>
      </w:pPr>
      <w:r>
        <w:rPr>
          <w:rStyle w:val="CommentReference"/>
        </w:rPr>
        <w:annotationRef/>
      </w:r>
      <w:proofErr w:type="spellStart"/>
      <w:r w:rsidRPr="006206DA">
        <w:rPr>
          <w:lang w:val="es-ES"/>
        </w:rPr>
        <w:t>With</w:t>
      </w:r>
      <w:proofErr w:type="spellEnd"/>
      <w:r w:rsidRPr="006206DA">
        <w:rPr>
          <w:lang w:val="es-ES"/>
        </w:rPr>
        <w:t xml:space="preserve">? Revisar </w:t>
      </w:r>
      <w:proofErr w:type="spellStart"/>
      <w:r w:rsidRPr="006206DA">
        <w:rPr>
          <w:lang w:val="es-ES"/>
        </w:rPr>
        <w:t>redaccion</w:t>
      </w:r>
      <w:proofErr w:type="spellEnd"/>
    </w:p>
  </w:comment>
  <w:comment w:id="116" w:author="Usuario de Microsoft Office" w:date="2023-03-22T15:55:00Z" w:initials="UdMO">
    <w:p w14:paraId="3C7F2283" w14:textId="17B3744A" w:rsidR="00805615" w:rsidRPr="00CE7BC0" w:rsidRDefault="00805615">
      <w:pPr>
        <w:pStyle w:val="CommentText"/>
        <w:rPr>
          <w:lang w:val="es-ES"/>
        </w:rPr>
      </w:pPr>
      <w:r>
        <w:rPr>
          <w:rStyle w:val="CommentReference"/>
        </w:rPr>
        <w:annotationRef/>
      </w:r>
      <w:r w:rsidRPr="00CE7BC0">
        <w:rPr>
          <w:lang w:val="es-ES"/>
        </w:rPr>
        <w:t>Es la primera vez que s</w:t>
      </w:r>
      <w:r>
        <w:rPr>
          <w:lang w:val="es-ES"/>
        </w:rPr>
        <w:t>e refiere a deriva. Tal vez sería útil que describiera antes de forma específica cómo es que deriva está incorporada en el modelo.</w:t>
      </w:r>
    </w:p>
  </w:comment>
  <w:comment w:id="117" w:author="Microsoft Office User" w:date="2023-03-23T15:20:00Z" w:initials="MOU">
    <w:p w14:paraId="5A810942" w14:textId="6B5A33CB" w:rsidR="00805615" w:rsidRPr="006206DA" w:rsidRDefault="00805615">
      <w:pPr>
        <w:pStyle w:val="CommentText"/>
        <w:rPr>
          <w:lang w:val="es-ES"/>
        </w:rPr>
      </w:pPr>
      <w:r>
        <w:rPr>
          <w:rStyle w:val="CommentReference"/>
        </w:rPr>
        <w:annotationRef/>
      </w:r>
      <w:r w:rsidRPr="006206DA">
        <w:rPr>
          <w:lang w:val="es-ES"/>
        </w:rPr>
        <w:t>Esto se puede hace</w:t>
      </w:r>
      <w:r>
        <w:rPr>
          <w:lang w:val="es-ES"/>
        </w:rPr>
        <w:t xml:space="preserve">r mas explicito enfocándose en el </w:t>
      </w:r>
      <w:proofErr w:type="spellStart"/>
      <w:r>
        <w:rPr>
          <w:lang w:val="es-ES"/>
        </w:rPr>
        <w:t>take</w:t>
      </w:r>
      <w:proofErr w:type="spellEnd"/>
      <w:r>
        <w:rPr>
          <w:lang w:val="es-ES"/>
        </w:rPr>
        <w:t xml:space="preserve">-home </w:t>
      </w:r>
      <w:proofErr w:type="spellStart"/>
      <w:r>
        <w:rPr>
          <w:lang w:val="es-ES"/>
        </w:rPr>
        <w:t>message</w:t>
      </w:r>
      <w:proofErr w:type="spellEnd"/>
      <w:r>
        <w:rPr>
          <w:lang w:val="es-ES"/>
        </w:rPr>
        <w:t>.</w:t>
      </w:r>
    </w:p>
  </w:comment>
  <w:comment w:id="127" w:author="Usuario de Microsoft Office" w:date="2023-03-22T15:57:00Z" w:initials="UdMO">
    <w:p w14:paraId="7ABA8539" w14:textId="70EE3ECA" w:rsidR="00805615" w:rsidRPr="00CE7BC0" w:rsidRDefault="00805615">
      <w:pPr>
        <w:pStyle w:val="CommentText"/>
        <w:rPr>
          <w:lang w:val="es-ES"/>
        </w:rPr>
      </w:pPr>
      <w:r>
        <w:rPr>
          <w:rStyle w:val="CommentReference"/>
        </w:rPr>
        <w:annotationRef/>
      </w:r>
      <w:proofErr w:type="gramStart"/>
      <w:r w:rsidRPr="00CE7BC0">
        <w:rPr>
          <w:lang w:val="es-ES"/>
        </w:rPr>
        <w:t>Qué indican?</w:t>
      </w:r>
      <w:proofErr w:type="gramEnd"/>
      <w:r w:rsidRPr="00CE7BC0">
        <w:rPr>
          <w:lang w:val="es-ES"/>
        </w:rPr>
        <w:t xml:space="preserve"> </w:t>
      </w:r>
      <w:proofErr w:type="gramStart"/>
      <w:r w:rsidRPr="00CE7BC0">
        <w:rPr>
          <w:lang w:val="es-ES"/>
        </w:rPr>
        <w:t>Calidad?</w:t>
      </w:r>
      <w:proofErr w:type="gramEnd"/>
      <w:r w:rsidRPr="00CE7BC0">
        <w:rPr>
          <w:lang w:val="es-ES"/>
        </w:rPr>
        <w:t xml:space="preserve"> </w:t>
      </w:r>
      <w:proofErr w:type="gramStart"/>
      <w:r w:rsidRPr="00CE7BC0">
        <w:rPr>
          <w:lang w:val="es-ES"/>
        </w:rPr>
        <w:t>Capacidad competitiv</w:t>
      </w:r>
      <w:r>
        <w:rPr>
          <w:lang w:val="es-ES"/>
        </w:rPr>
        <w:t>a</w:t>
      </w:r>
      <w:r w:rsidRPr="00CE7BC0">
        <w:rPr>
          <w:lang w:val="es-ES"/>
        </w:rPr>
        <w:t>?</w:t>
      </w:r>
      <w:proofErr w:type="gramEnd"/>
    </w:p>
  </w:comment>
  <w:comment w:id="133" w:author="Usuario de Microsoft Office" w:date="2023-03-22T15:59:00Z" w:initials="UdMO">
    <w:p w14:paraId="0CEDB558" w14:textId="7801AAE5" w:rsidR="00805615" w:rsidRPr="00CE7BC0" w:rsidRDefault="00805615">
      <w:pPr>
        <w:pStyle w:val="CommentText"/>
        <w:rPr>
          <w:lang w:val="es-ES"/>
        </w:rPr>
      </w:pPr>
      <w:r>
        <w:rPr>
          <w:rStyle w:val="CommentReference"/>
        </w:rPr>
        <w:annotationRef/>
      </w:r>
      <w:proofErr w:type="gramStart"/>
      <w:r w:rsidRPr="00CE7BC0">
        <w:rPr>
          <w:lang w:val="es-ES"/>
        </w:rPr>
        <w:t>Por qué?</w:t>
      </w:r>
      <w:proofErr w:type="gramEnd"/>
      <w:r w:rsidRPr="00CE7BC0">
        <w:rPr>
          <w:lang w:val="es-ES"/>
        </w:rPr>
        <w:t xml:space="preserve"> </w:t>
      </w:r>
      <w:proofErr w:type="gramStart"/>
      <w:r w:rsidRPr="00CE7BC0">
        <w:rPr>
          <w:lang w:val="es-ES"/>
        </w:rPr>
        <w:t>Se refiere al valor pro</w:t>
      </w:r>
      <w:r>
        <w:rPr>
          <w:lang w:val="es-ES"/>
        </w:rPr>
        <w:t>medio?</w:t>
      </w:r>
      <w:proofErr w:type="gramEnd"/>
      <w:r>
        <w:rPr>
          <w:lang w:val="es-ES"/>
        </w:rPr>
        <w:t xml:space="preserve"> Siendo mas preciso, lo que “</w:t>
      </w:r>
      <w:proofErr w:type="spellStart"/>
      <w:r>
        <w:rPr>
          <w:lang w:val="es-ES"/>
        </w:rPr>
        <w:t>yield</w:t>
      </w:r>
      <w:proofErr w:type="spellEnd"/>
      <w:r>
        <w:rPr>
          <w:lang w:val="es-ES"/>
        </w:rPr>
        <w:t xml:space="preserve">” es una probabilidad máxima de escapar (o no) en </w:t>
      </w:r>
      <w:proofErr w:type="spellStart"/>
      <w:r>
        <w:rPr>
          <w:lang w:val="es-ES"/>
        </w:rPr>
        <w:t>badges</w:t>
      </w:r>
      <w:proofErr w:type="spellEnd"/>
      <w:r>
        <w:rPr>
          <w:lang w:val="es-ES"/>
        </w:rPr>
        <w:t xml:space="preserve"> de tamaño 0.5? </w:t>
      </w:r>
    </w:p>
  </w:comment>
  <w:comment w:id="135" w:author="Usuario de Microsoft Office" w:date="2023-03-22T16:03:00Z" w:initials="UdMO">
    <w:p w14:paraId="73060801" w14:textId="3101FF9D" w:rsidR="00805615" w:rsidRPr="006206DA" w:rsidRDefault="00805615">
      <w:pPr>
        <w:pStyle w:val="CommentText"/>
        <w:rPr>
          <w:lang w:val="es-ES"/>
        </w:rPr>
      </w:pPr>
      <w:r>
        <w:rPr>
          <w:rStyle w:val="CommentReference"/>
        </w:rPr>
        <w:annotationRef/>
      </w:r>
      <w:proofErr w:type="spellStart"/>
      <w:r w:rsidRPr="006206DA">
        <w:rPr>
          <w:lang w:val="es-ES"/>
        </w:rPr>
        <w:t>Podria</w:t>
      </w:r>
      <w:proofErr w:type="spellEnd"/>
      <w:r w:rsidRPr="006206DA">
        <w:rPr>
          <w:lang w:val="es-ES"/>
        </w:rPr>
        <w:t xml:space="preserve"> </w:t>
      </w:r>
      <w:proofErr w:type="spellStart"/>
      <w:r w:rsidRPr="006206DA">
        <w:rPr>
          <w:lang w:val="es-ES"/>
        </w:rPr>
        <w:t>epxlicar</w:t>
      </w:r>
      <w:proofErr w:type="spellEnd"/>
      <w:r w:rsidRPr="006206DA">
        <w:rPr>
          <w:lang w:val="es-ES"/>
        </w:rPr>
        <w:t xml:space="preserve"> esto mas?</w:t>
      </w:r>
    </w:p>
  </w:comment>
  <w:comment w:id="176" w:author="Microsoft Office User" w:date="2023-03-23T15:27:00Z" w:initials="MOU">
    <w:p w14:paraId="54E60880" w14:textId="2A055F2D" w:rsidR="00805615" w:rsidRPr="006206DA" w:rsidRDefault="00805615">
      <w:pPr>
        <w:pStyle w:val="CommentText"/>
        <w:rPr>
          <w:lang w:val="es-ES"/>
        </w:rPr>
      </w:pPr>
      <w:r>
        <w:rPr>
          <w:rStyle w:val="CommentReference"/>
        </w:rPr>
        <w:annotationRef/>
      </w:r>
      <w:r w:rsidRPr="006206DA">
        <w:rPr>
          <w:lang w:val="es-ES"/>
        </w:rPr>
        <w:t>? pero</w:t>
      </w:r>
      <w:r>
        <w:rPr>
          <w:lang w:val="es-ES"/>
        </w:rPr>
        <w:t xml:space="preserve"> hay variación, </w:t>
      </w:r>
      <w:proofErr w:type="gramStart"/>
      <w:r>
        <w:rPr>
          <w:lang w:val="es-ES"/>
        </w:rPr>
        <w:t>no?</w:t>
      </w:r>
      <w:proofErr w:type="gramEnd"/>
      <w:r>
        <w:rPr>
          <w:lang w:val="es-ES"/>
        </w:rPr>
        <w:t xml:space="preserve"> o a qué exactamente se refiere?</w:t>
      </w:r>
    </w:p>
  </w:comment>
  <w:comment w:id="177" w:author="Usuario de Microsoft Office" w:date="2023-03-22T16:05:00Z" w:initials="UdMO">
    <w:p w14:paraId="31BF7159" w14:textId="5417778D" w:rsidR="00805615" w:rsidRPr="00856058" w:rsidRDefault="00805615">
      <w:pPr>
        <w:pStyle w:val="CommentText"/>
        <w:rPr>
          <w:lang w:val="es-ES"/>
        </w:rPr>
      </w:pPr>
      <w:r>
        <w:rPr>
          <w:rStyle w:val="CommentReference"/>
        </w:rPr>
        <w:annotationRef/>
      </w:r>
      <w:proofErr w:type="spellStart"/>
      <w:r w:rsidRPr="00856058">
        <w:rPr>
          <w:lang w:val="es-ES"/>
        </w:rPr>
        <w:t>Podria</w:t>
      </w:r>
      <w:proofErr w:type="spellEnd"/>
      <w:r w:rsidRPr="00856058">
        <w:rPr>
          <w:lang w:val="es-ES"/>
        </w:rPr>
        <w:t xml:space="preserve"> explicar como exactamente se e</w:t>
      </w:r>
      <w:r>
        <w:rPr>
          <w:lang w:val="es-ES"/>
        </w:rPr>
        <w:t xml:space="preserve">videncia que hay aprendizaje solo ahí. Supongo que es porque en </w:t>
      </w:r>
      <w:proofErr w:type="spellStart"/>
      <w:r>
        <w:rPr>
          <w:lang w:val="es-ES"/>
        </w:rPr>
        <w:t>badge</w:t>
      </w:r>
      <w:proofErr w:type="spellEnd"/>
      <w:r>
        <w:rPr>
          <w:lang w:val="es-ES"/>
        </w:rPr>
        <w:t xml:space="preserve"> </w:t>
      </w:r>
      <w:proofErr w:type="spellStart"/>
      <w:r>
        <w:rPr>
          <w:lang w:val="es-ES"/>
        </w:rPr>
        <w:t>sizes</w:t>
      </w:r>
      <w:proofErr w:type="spellEnd"/>
      <w:r>
        <w:rPr>
          <w:lang w:val="es-ES"/>
        </w:rPr>
        <w:t xml:space="preserve"> menores a 0.2 y mayores que 0.8 la probabilidad de huir es siempre 0.5?</w:t>
      </w:r>
    </w:p>
  </w:comment>
  <w:comment w:id="178" w:author="Usuario de Microsoft Office" w:date="2023-03-22T16:06:00Z" w:initials="UdMO">
    <w:p w14:paraId="23523191" w14:textId="46B94CB3" w:rsidR="00805615" w:rsidRPr="00856058" w:rsidRDefault="00805615">
      <w:pPr>
        <w:pStyle w:val="CommentText"/>
        <w:rPr>
          <w:lang w:val="es-ES"/>
        </w:rPr>
      </w:pPr>
      <w:r>
        <w:rPr>
          <w:rStyle w:val="CommentReference"/>
        </w:rPr>
        <w:annotationRef/>
      </w:r>
      <w:r w:rsidRPr="00856058">
        <w:rPr>
          <w:lang w:val="es-ES"/>
        </w:rPr>
        <w:t>Esto fue algo que se espe</w:t>
      </w:r>
      <w:r>
        <w:rPr>
          <w:lang w:val="es-ES"/>
        </w:rPr>
        <w:t xml:space="preserve">cificó en el modelo o que apareció. </w:t>
      </w:r>
      <w:proofErr w:type="gramStart"/>
      <w:r>
        <w:rPr>
          <w:lang w:val="es-ES"/>
        </w:rPr>
        <w:t>Si es lo segundo, por qué?</w:t>
      </w:r>
      <w:proofErr w:type="gramEnd"/>
    </w:p>
  </w:comment>
  <w:comment w:id="183" w:author="Microsoft Office User" w:date="2023-03-23T15:45:00Z" w:initials="MOU">
    <w:p w14:paraId="039FA91E" w14:textId="75CD67CC" w:rsidR="00805615" w:rsidRPr="00AB2776" w:rsidRDefault="00805615">
      <w:pPr>
        <w:pStyle w:val="CommentText"/>
        <w:rPr>
          <w:lang w:val="es-ES"/>
        </w:rPr>
      </w:pPr>
      <w:r>
        <w:rPr>
          <w:rStyle w:val="CommentReference"/>
        </w:rPr>
        <w:annotationRef/>
      </w:r>
      <w:proofErr w:type="gramStart"/>
      <w:r w:rsidRPr="00AB2776">
        <w:rPr>
          <w:lang w:val="es-ES"/>
        </w:rPr>
        <w:t>De cual?</w:t>
      </w:r>
      <w:proofErr w:type="gramEnd"/>
      <w:r w:rsidRPr="00AB2776">
        <w:rPr>
          <w:lang w:val="es-ES"/>
        </w:rPr>
        <w:t xml:space="preserve"> Yo se, pero mejor ser explicito</w:t>
      </w:r>
      <w:r>
        <w:rPr>
          <w:lang w:val="es-ES"/>
        </w:rPr>
        <w:t xml:space="preserve"> siempre para que las leyendas sean </w:t>
      </w:r>
      <w:proofErr w:type="spellStart"/>
      <w:r>
        <w:rPr>
          <w:lang w:val="es-ES"/>
        </w:rPr>
        <w:t>autocontenidas</w:t>
      </w:r>
      <w:proofErr w:type="spellEnd"/>
      <w:r>
        <w:rPr>
          <w:lang w:val="es-ES"/>
        </w:rPr>
        <w:t>.</w:t>
      </w:r>
    </w:p>
  </w:comment>
  <w:comment w:id="184" w:author="Microsoft Office User" w:date="2023-03-23T15:48:00Z" w:initials="MOU">
    <w:p w14:paraId="64140314" w14:textId="560297D1" w:rsidR="00805615" w:rsidRPr="00AB2776" w:rsidRDefault="00805615">
      <w:pPr>
        <w:pStyle w:val="CommentText"/>
        <w:rPr>
          <w:lang w:val="es-ES"/>
        </w:rPr>
      </w:pPr>
      <w:r>
        <w:rPr>
          <w:rStyle w:val="CommentReference"/>
        </w:rPr>
        <w:annotationRef/>
      </w:r>
      <w:proofErr w:type="spellStart"/>
      <w:r w:rsidRPr="00AB2776">
        <w:rPr>
          <w:lang w:val="es-ES"/>
        </w:rPr>
        <w:t>Estadisticamente</w:t>
      </w:r>
      <w:proofErr w:type="spellEnd"/>
      <w:r w:rsidRPr="00AB2776">
        <w:rPr>
          <w:lang w:val="es-ES"/>
        </w:rPr>
        <w:t xml:space="preserve"> qué es exactamente? </w:t>
      </w:r>
      <w:proofErr w:type="gramStart"/>
      <w:r w:rsidRPr="00AB2776">
        <w:rPr>
          <w:lang w:val="es-ES"/>
        </w:rPr>
        <w:t>Intervalos de con</w:t>
      </w:r>
      <w:r>
        <w:rPr>
          <w:lang w:val="es-ES"/>
        </w:rPr>
        <w:t>fianza?</w:t>
      </w:r>
      <w:proofErr w:type="gramEnd"/>
    </w:p>
  </w:comment>
  <w:comment w:id="192" w:author="Microsoft Office User" w:date="2023-03-23T15:51:00Z" w:initials="MOU">
    <w:p w14:paraId="09BF317F" w14:textId="7EB2479E" w:rsidR="00805615" w:rsidRPr="00AB2776" w:rsidRDefault="00805615">
      <w:pPr>
        <w:pStyle w:val="CommentText"/>
        <w:rPr>
          <w:lang w:val="es-ES"/>
        </w:rPr>
      </w:pPr>
      <w:r>
        <w:rPr>
          <w:rStyle w:val="CommentReference"/>
        </w:rPr>
        <w:annotationRef/>
      </w:r>
      <w:r w:rsidRPr="00AB2776">
        <w:rPr>
          <w:lang w:val="es-ES"/>
        </w:rPr>
        <w:t>Que son b</w:t>
      </w:r>
      <w:proofErr w:type="gramStart"/>
      <w:r w:rsidRPr="00AB2776">
        <w:rPr>
          <w:lang w:val="es-ES"/>
        </w:rPr>
        <w:t>1,b</w:t>
      </w:r>
      <w:proofErr w:type="gramEnd"/>
      <w:r w:rsidRPr="00AB2776">
        <w:rPr>
          <w:lang w:val="es-ES"/>
        </w:rPr>
        <w:t xml:space="preserve">2, </w:t>
      </w:r>
      <w:proofErr w:type="spellStart"/>
      <w:r w:rsidRPr="00AB2776">
        <w:rPr>
          <w:lang w:val="es-ES"/>
        </w:rPr>
        <w:t>etc</w:t>
      </w:r>
      <w:proofErr w:type="spellEnd"/>
      <w:r w:rsidRPr="00AB2776">
        <w:rPr>
          <w:lang w:val="es-ES"/>
        </w:rPr>
        <w:t xml:space="preserve">? </w:t>
      </w:r>
      <w:r>
        <w:rPr>
          <w:lang w:val="es-ES"/>
        </w:rPr>
        <w:t xml:space="preserve">Supongo que son </w:t>
      </w:r>
      <w:r w:rsidRPr="00AB2776">
        <w:rPr>
          <w:lang w:val="es-ES"/>
        </w:rPr>
        <w:t>las</w:t>
      </w:r>
      <w:r>
        <w:rPr>
          <w:lang w:val="es-ES"/>
        </w:rPr>
        <w:t xml:space="preserve"> generaciones que se indican arriba, toca aclarar. </w:t>
      </w:r>
      <w:proofErr w:type="gramStart"/>
      <w:r>
        <w:rPr>
          <w:lang w:val="es-ES"/>
        </w:rPr>
        <w:t>Y a qué corresponden las distintas líneas negras en cada panel?</w:t>
      </w:r>
      <w:proofErr w:type="gramEnd"/>
    </w:p>
  </w:comment>
  <w:comment w:id="203" w:author="Microsoft Office User" w:date="2023-03-23T15:53:00Z" w:initials="MOU">
    <w:p w14:paraId="508BF0AA" w14:textId="52595603" w:rsidR="00805615" w:rsidRPr="00AB2776" w:rsidRDefault="00805615">
      <w:pPr>
        <w:pStyle w:val="CommentText"/>
        <w:rPr>
          <w:lang w:val="es-ES"/>
        </w:rPr>
      </w:pPr>
      <w:r>
        <w:rPr>
          <w:rStyle w:val="CommentReference"/>
        </w:rPr>
        <w:annotationRef/>
      </w:r>
      <w:r w:rsidRPr="00AB2776">
        <w:rPr>
          <w:lang w:val="es-ES"/>
        </w:rPr>
        <w:t>En la ultima, usar el mi</w:t>
      </w:r>
      <w:r>
        <w:rPr>
          <w:lang w:val="es-ES"/>
        </w:rPr>
        <w:t xml:space="preserve">smo nombre de la variable en y que había usado antes, que era la </w:t>
      </w:r>
      <w:proofErr w:type="spellStart"/>
      <w:r>
        <w:rPr>
          <w:lang w:val="es-ES"/>
        </w:rPr>
        <w:t>probablidad</w:t>
      </w:r>
      <w:proofErr w:type="spellEnd"/>
      <w:r>
        <w:rPr>
          <w:lang w:val="es-ES"/>
        </w:rPr>
        <w:t xml:space="preserve"> de “</w:t>
      </w:r>
      <w:proofErr w:type="spellStart"/>
      <w:r>
        <w:rPr>
          <w:lang w:val="es-ES"/>
        </w:rPr>
        <w:t>retreat</w:t>
      </w:r>
      <w:proofErr w:type="spellEnd"/>
      <w:r>
        <w:rPr>
          <w:lang w:val="es-ES"/>
        </w:rPr>
        <w:t>”, no de “</w:t>
      </w:r>
      <w:proofErr w:type="spellStart"/>
      <w:r>
        <w:rPr>
          <w:lang w:val="es-ES"/>
        </w:rPr>
        <w:t>dove</w:t>
      </w:r>
      <w:proofErr w:type="spellEnd"/>
      <w:r>
        <w:rPr>
          <w:lang w:val="es-ES"/>
        </w:rPr>
        <w:t>”</w:t>
      </w:r>
    </w:p>
  </w:comment>
  <w:comment w:id="207" w:author="Microsoft Office User" w:date="2023-03-23T17:41:00Z" w:initials="MOU">
    <w:p w14:paraId="2CCBB946" w14:textId="120CB501" w:rsidR="00805615" w:rsidRPr="00060CFC" w:rsidRDefault="00805615">
      <w:pPr>
        <w:pStyle w:val="CommentText"/>
        <w:rPr>
          <w:lang w:val="es-ES"/>
        </w:rPr>
      </w:pPr>
      <w:r>
        <w:rPr>
          <w:rStyle w:val="CommentReference"/>
        </w:rPr>
        <w:annotationRef/>
      </w:r>
      <w:r w:rsidRPr="00060CFC">
        <w:rPr>
          <w:lang w:val="es-ES"/>
        </w:rPr>
        <w:t>Hice sugerencias para escribir todo esto en pa</w:t>
      </w:r>
      <w:r>
        <w:rPr>
          <w:lang w:val="es-ES"/>
        </w:rPr>
        <w:t>sado, dado que las simulaciones ya sucedieron. Mire si le parece bien y si es así habría que aplicar lo mismo al resto de los resultados.</w:t>
      </w:r>
    </w:p>
  </w:comment>
  <w:comment w:id="274" w:author="Microsoft Office User" w:date="2023-03-24T12:49:00Z" w:initials="MOU">
    <w:p w14:paraId="1C4DA120" w14:textId="5ECEFCB8" w:rsidR="00805615" w:rsidRPr="0069653B" w:rsidRDefault="00805615">
      <w:pPr>
        <w:pStyle w:val="CommentText"/>
        <w:rPr>
          <w:lang w:val="es-ES"/>
        </w:rPr>
      </w:pPr>
      <w:r>
        <w:rPr>
          <w:rStyle w:val="CommentReference"/>
        </w:rPr>
        <w:annotationRef/>
      </w:r>
      <w:r w:rsidRPr="0069653B">
        <w:rPr>
          <w:lang w:val="es-ES"/>
        </w:rPr>
        <w:t xml:space="preserve">Esto </w:t>
      </w:r>
      <w:proofErr w:type="spellStart"/>
      <w:r w:rsidRPr="0069653B">
        <w:rPr>
          <w:lang w:val="es-ES"/>
        </w:rPr>
        <w:t>deberia</w:t>
      </w:r>
      <w:proofErr w:type="spellEnd"/>
      <w:r w:rsidRPr="0069653B">
        <w:rPr>
          <w:lang w:val="es-ES"/>
        </w:rPr>
        <w:t xml:space="preserve"> ir en la leyenda y no acá</w:t>
      </w:r>
      <w:r>
        <w:rPr>
          <w:lang w:val="es-ES"/>
        </w:rPr>
        <w:t>.</w:t>
      </w:r>
    </w:p>
  </w:comment>
  <w:comment w:id="393" w:author="Usuario de Microsoft Office" w:date="2023-03-24T14:38:00Z" w:initials="UdMO">
    <w:p w14:paraId="711695A6" w14:textId="487F0EAF" w:rsidR="00805615" w:rsidRDefault="00805615">
      <w:pPr>
        <w:pStyle w:val="CommentText"/>
      </w:pPr>
      <w:r>
        <w:rPr>
          <w:rStyle w:val="CommentReference"/>
        </w:rPr>
        <w:annotationRef/>
      </w:r>
      <w:r>
        <w:t xml:space="preserve">No </w:t>
      </w:r>
      <w:proofErr w:type="spellStart"/>
      <w:r>
        <w:t>entiendo</w:t>
      </w:r>
      <w:proofErr w:type="spellEnd"/>
      <w:r>
        <w:t xml:space="preserve"> </w:t>
      </w:r>
      <w:proofErr w:type="spellStart"/>
      <w:r>
        <w:t>esto</w:t>
      </w:r>
      <w:proofErr w:type="spellEnd"/>
    </w:p>
  </w:comment>
  <w:comment w:id="413" w:author="Usuario de Microsoft Office" w:date="2023-03-24T14:53:00Z" w:initials="UdMO">
    <w:p w14:paraId="1C3345D4" w14:textId="1A5F0644" w:rsidR="00805615" w:rsidRPr="00805615" w:rsidRDefault="00805615">
      <w:pPr>
        <w:pStyle w:val="CommentText"/>
        <w:rPr>
          <w:lang w:val="es-ES"/>
        </w:rPr>
      </w:pPr>
      <w:r>
        <w:rPr>
          <w:rStyle w:val="CommentReference"/>
        </w:rPr>
        <w:annotationRef/>
      </w:r>
      <w:proofErr w:type="gramStart"/>
      <w:r w:rsidRPr="00805615">
        <w:rPr>
          <w:lang w:val="es-ES"/>
        </w:rPr>
        <w:t xml:space="preserve">Esta </w:t>
      </w:r>
      <w:proofErr w:type="spellStart"/>
      <w:r w:rsidRPr="00805615">
        <w:rPr>
          <w:lang w:val="es-ES"/>
        </w:rPr>
        <w:t>afirmacion</w:t>
      </w:r>
      <w:proofErr w:type="spellEnd"/>
      <w:r w:rsidRPr="00805615">
        <w:rPr>
          <w:lang w:val="es-ES"/>
        </w:rPr>
        <w:t xml:space="preserve"> es un resultado que</w:t>
      </w:r>
      <w:r>
        <w:rPr>
          <w:lang w:val="es-ES"/>
        </w:rPr>
        <w:t xml:space="preserve"> emerge de nuestro modelo o se está refiriendo a algo más general?</w:t>
      </w:r>
      <w:proofErr w:type="gramEnd"/>
      <w:r>
        <w:rPr>
          <w:lang w:val="es-ES"/>
        </w:rPr>
        <w:t xml:space="preserve"> En cualquier caso, seria bueno elaborar exactamente cómo es que se evidencia selección dependiente de la frecuencia – reiterar lo dicho en resultados de forma concisa.</w:t>
      </w:r>
    </w:p>
  </w:comment>
  <w:comment w:id="432" w:author="Usuario de Microsoft Office" w:date="2023-03-24T14:56:00Z" w:initials="UdMO">
    <w:p w14:paraId="24BBCD9F" w14:textId="6E02E4C5" w:rsidR="00805615" w:rsidRDefault="00805615">
      <w:pPr>
        <w:pStyle w:val="CommentText"/>
      </w:pPr>
      <w:r>
        <w:rPr>
          <w:rStyle w:val="CommentReference"/>
        </w:rPr>
        <w:annotationRef/>
      </w:r>
      <w:r>
        <w:t xml:space="preserve">Hmm </w:t>
      </w:r>
      <w:proofErr w:type="spellStart"/>
      <w:r>
        <w:t>como</w:t>
      </w:r>
      <w:proofErr w:type="spellEnd"/>
      <w:r>
        <w:t xml:space="preserve"> </w:t>
      </w:r>
      <w:proofErr w:type="spellStart"/>
      <w:r>
        <w:t>asi</w:t>
      </w:r>
      <w:proofErr w:type="spellEnd"/>
      <w:r>
        <w:t>?</w:t>
      </w:r>
    </w:p>
  </w:comment>
  <w:comment w:id="433" w:author="Usuario de Microsoft Office" w:date="2023-03-24T14:56:00Z" w:initials="UdMO">
    <w:p w14:paraId="000F4C96" w14:textId="21ABB8DA" w:rsidR="00805615" w:rsidRDefault="00805615">
      <w:pPr>
        <w:pStyle w:val="CommentText"/>
      </w:pPr>
      <w:r>
        <w:rPr>
          <w:rStyle w:val="CommentReference"/>
        </w:rPr>
        <w:annotationRef/>
      </w:r>
      <w:proofErr w:type="spellStart"/>
      <w:r>
        <w:t>Cual</w:t>
      </w:r>
      <w:proofErr w:type="spellEnd"/>
      <w:r>
        <w:t xml:space="preserve"> </w:t>
      </w:r>
      <w:proofErr w:type="spellStart"/>
      <w:r>
        <w:t>polimorfismo</w:t>
      </w:r>
      <w:proofErr w:type="spellEnd"/>
      <w:r>
        <w:t>?</w:t>
      </w:r>
    </w:p>
  </w:comment>
  <w:comment w:id="439" w:author="Usuario de Microsoft Office" w:date="2023-03-24T14:57:00Z" w:initials="UdMO">
    <w:p w14:paraId="246F2F0E" w14:textId="3056B305" w:rsidR="00805615" w:rsidRPr="00805615" w:rsidRDefault="00805615">
      <w:pPr>
        <w:pStyle w:val="CommentText"/>
        <w:rPr>
          <w:lang w:val="es-ES"/>
        </w:rPr>
      </w:pPr>
      <w:r>
        <w:rPr>
          <w:rStyle w:val="CommentReference"/>
        </w:rPr>
        <w:annotationRef/>
      </w:r>
      <w:proofErr w:type="gramStart"/>
      <w:r w:rsidRPr="00805615">
        <w:rPr>
          <w:lang w:val="es-ES"/>
        </w:rPr>
        <w:t>Como se define “mejor”?</w:t>
      </w:r>
      <w:proofErr w:type="gramEnd"/>
      <w:r w:rsidRPr="00805615">
        <w:rPr>
          <w:lang w:val="es-ES"/>
        </w:rPr>
        <w:t xml:space="preserve"> </w:t>
      </w:r>
      <w:proofErr w:type="gramStart"/>
      <w:r w:rsidRPr="00805615">
        <w:rPr>
          <w:lang w:val="es-ES"/>
        </w:rPr>
        <w:t>Dicho de otra forma, c</w:t>
      </w:r>
      <w:r>
        <w:rPr>
          <w:lang w:val="es-ES"/>
        </w:rPr>
        <w:t>omo se sabe que la respuesta que se produce es la mejor?</w:t>
      </w:r>
      <w:proofErr w:type="gramEnd"/>
      <w:r>
        <w:rPr>
          <w:lang w:val="es-ES"/>
        </w:rPr>
        <w:t xml:space="preserve"> </w:t>
      </w:r>
      <w:proofErr w:type="gramStart"/>
      <w:r>
        <w:rPr>
          <w:lang w:val="es-ES"/>
        </w:rPr>
        <w:t>Mejor en términos de qué?</w:t>
      </w:r>
      <w:proofErr w:type="gramEnd"/>
    </w:p>
  </w:comment>
  <w:comment w:id="447" w:author="Usuario de Microsoft Office" w:date="2023-03-24T15:02:00Z" w:initials="UdMO">
    <w:p w14:paraId="1A9312BE" w14:textId="231344C7" w:rsidR="00805615" w:rsidRPr="00805615" w:rsidRDefault="00805615">
      <w:pPr>
        <w:pStyle w:val="CommentText"/>
        <w:rPr>
          <w:lang w:val="es-ES"/>
        </w:rPr>
      </w:pPr>
      <w:r>
        <w:rPr>
          <w:rStyle w:val="CommentReference"/>
        </w:rPr>
        <w:annotationRef/>
      </w:r>
      <w:r w:rsidRPr="00805615">
        <w:rPr>
          <w:lang w:val="es-ES"/>
        </w:rPr>
        <w:t>T</w:t>
      </w:r>
      <w:r>
        <w:rPr>
          <w:lang w:val="es-ES"/>
        </w:rPr>
        <w:t>al vez porque no entiendo bien lo de “</w:t>
      </w:r>
      <w:proofErr w:type="spellStart"/>
      <w:r>
        <w:rPr>
          <w:lang w:val="es-ES"/>
        </w:rPr>
        <w:t>best</w:t>
      </w:r>
      <w:proofErr w:type="spellEnd"/>
      <w:r>
        <w:rPr>
          <w:lang w:val="es-ES"/>
        </w:rPr>
        <w:t>”, no estoy seguro de entender bien esta oración, particularmente porque no me queda claro cuál resultado exactamente es el que lleva a esta interpretación.</w:t>
      </w:r>
    </w:p>
  </w:comment>
  <w:comment w:id="449" w:author="Usuario de Microsoft Office" w:date="2023-03-24T14:58:00Z" w:initials="UdMO">
    <w:p w14:paraId="091E9738" w14:textId="4C63E93D" w:rsidR="00805615" w:rsidRPr="00805615" w:rsidRDefault="00805615">
      <w:pPr>
        <w:pStyle w:val="CommentText"/>
        <w:rPr>
          <w:lang w:val="es-ES"/>
        </w:rPr>
      </w:pPr>
      <w:r>
        <w:rPr>
          <w:rStyle w:val="CommentReference"/>
        </w:rPr>
        <w:annotationRef/>
      </w:r>
      <w:proofErr w:type="gramStart"/>
      <w:r w:rsidRPr="00805615">
        <w:rPr>
          <w:lang w:val="es-ES"/>
        </w:rPr>
        <w:t>Que es esto exactamente?</w:t>
      </w:r>
      <w:proofErr w:type="gramEnd"/>
      <w:r w:rsidRPr="00805615">
        <w:rPr>
          <w:lang w:val="es-ES"/>
        </w:rPr>
        <w:t xml:space="preserve"> </w:t>
      </w:r>
      <w:proofErr w:type="gramStart"/>
      <w:r w:rsidRPr="00805615">
        <w:rPr>
          <w:lang w:val="es-ES"/>
        </w:rPr>
        <w:t>Individuos que</w:t>
      </w:r>
      <w:r>
        <w:rPr>
          <w:lang w:val="es-ES"/>
        </w:rPr>
        <w:t xml:space="preserve"> aun no han aprendido?</w:t>
      </w:r>
      <w:proofErr w:type="gramEnd"/>
      <w:r>
        <w:rPr>
          <w:lang w:val="es-ES"/>
        </w:rPr>
        <w:t xml:space="preserve"> Ah, con la siguiente frase ya entendí. </w:t>
      </w:r>
      <w:proofErr w:type="gramStart"/>
      <w:r>
        <w:rPr>
          <w:lang w:val="es-ES"/>
        </w:rPr>
        <w:t>Será mejor llamarlo “</w:t>
      </w:r>
      <w:proofErr w:type="spellStart"/>
      <w:r>
        <w:rPr>
          <w:lang w:val="es-ES"/>
        </w:rPr>
        <w:t>innate</w:t>
      </w:r>
      <w:proofErr w:type="spellEnd"/>
      <w:r>
        <w:rPr>
          <w:lang w:val="es-ES"/>
        </w:rPr>
        <w:t>”?</w:t>
      </w:r>
      <w:proofErr w:type="gramEnd"/>
    </w:p>
  </w:comment>
  <w:comment w:id="451" w:author="Usuario de Microsoft Office" w:date="2023-03-24T14:59:00Z" w:initials="UdMO">
    <w:p w14:paraId="744B3950" w14:textId="32155AAC" w:rsidR="00805615" w:rsidRPr="00805615" w:rsidRDefault="00805615">
      <w:pPr>
        <w:pStyle w:val="CommentText"/>
        <w:rPr>
          <w:lang w:val="es-ES"/>
        </w:rPr>
      </w:pPr>
      <w:r>
        <w:rPr>
          <w:rStyle w:val="CommentReference"/>
        </w:rPr>
        <w:annotationRef/>
      </w:r>
      <w:proofErr w:type="spellStart"/>
      <w:r w:rsidRPr="00805615">
        <w:rPr>
          <w:lang w:val="es-ES"/>
        </w:rPr>
        <w:t>Podria</w:t>
      </w:r>
      <w:proofErr w:type="spellEnd"/>
      <w:r w:rsidRPr="00805615">
        <w:rPr>
          <w:lang w:val="es-ES"/>
        </w:rPr>
        <w:t xml:space="preserve"> explicarse por qué pasa esto</w:t>
      </w:r>
      <w:r>
        <w:rPr>
          <w:lang w:val="es-ES"/>
        </w:rPr>
        <w:t>?</w:t>
      </w:r>
    </w:p>
  </w:comment>
  <w:comment w:id="452" w:author="Usuario de Microsoft Office" w:date="2023-03-24T15:02:00Z" w:initials="UdMO">
    <w:p w14:paraId="114CCDDE" w14:textId="0B1AB4B4" w:rsidR="00805615" w:rsidRDefault="00805615">
      <w:pPr>
        <w:pStyle w:val="CommentText"/>
      </w:pPr>
      <w:r>
        <w:rPr>
          <w:rStyle w:val="CommentReference"/>
        </w:rPr>
        <w:annotationRef/>
      </w:r>
      <w:r>
        <w:t>?</w:t>
      </w:r>
    </w:p>
  </w:comment>
  <w:comment w:id="453" w:author="Usuario de Microsoft Office" w:date="2023-03-24T15:00:00Z" w:initials="UdMO">
    <w:p w14:paraId="78444DF9" w14:textId="1E6FCD11" w:rsidR="00805615" w:rsidRPr="00805615" w:rsidRDefault="00805615">
      <w:pPr>
        <w:pStyle w:val="CommentText"/>
        <w:rPr>
          <w:lang w:val="es-ES"/>
        </w:rPr>
      </w:pPr>
      <w:r>
        <w:rPr>
          <w:rStyle w:val="CommentReference"/>
        </w:rPr>
        <w:annotationRef/>
      </w:r>
      <w:r w:rsidRPr="00805615">
        <w:rPr>
          <w:lang w:val="es-ES"/>
        </w:rPr>
        <w:t xml:space="preserve">Si uno lee este </w:t>
      </w:r>
      <w:proofErr w:type="spellStart"/>
      <w:r w:rsidRPr="00805615">
        <w:rPr>
          <w:lang w:val="es-ES"/>
        </w:rPr>
        <w:t>parrafo</w:t>
      </w:r>
      <w:proofErr w:type="spellEnd"/>
      <w:r w:rsidRPr="00805615">
        <w:rPr>
          <w:lang w:val="es-ES"/>
        </w:rPr>
        <w:t xml:space="preserve"> solo, </w:t>
      </w:r>
      <w:r>
        <w:rPr>
          <w:lang w:val="es-ES"/>
        </w:rPr>
        <w:t>podría no ser claro cual es la evidencia de que hay selección dependiente de la frecuencia en el modelo.</w:t>
      </w:r>
    </w:p>
  </w:comment>
  <w:comment w:id="454" w:author="Usuario de Microsoft Office" w:date="2023-03-24T15:03:00Z" w:initials="UdMO">
    <w:p w14:paraId="617635AB" w14:textId="6C33C983" w:rsidR="00F53CDB" w:rsidRPr="00F53CDB" w:rsidRDefault="00F53CDB">
      <w:pPr>
        <w:pStyle w:val="CommentText"/>
        <w:rPr>
          <w:lang w:val="es-ES"/>
        </w:rPr>
      </w:pPr>
      <w:r>
        <w:rPr>
          <w:rStyle w:val="CommentReference"/>
        </w:rPr>
        <w:annotationRef/>
      </w:r>
      <w:proofErr w:type="gramStart"/>
      <w:r w:rsidRPr="00F53CDB">
        <w:rPr>
          <w:lang w:val="es-ES"/>
        </w:rPr>
        <w:t xml:space="preserve">A qué se refiere este </w:t>
      </w:r>
      <w:proofErr w:type="spellStart"/>
      <w:r w:rsidRPr="00F53CDB">
        <w:rPr>
          <w:lang w:val="es-ES"/>
        </w:rPr>
        <w:t>that</w:t>
      </w:r>
      <w:proofErr w:type="spellEnd"/>
      <w:r>
        <w:rPr>
          <w:lang w:val="es-ES"/>
        </w:rPr>
        <w:t>?</w:t>
      </w:r>
      <w:proofErr w:type="gramEnd"/>
    </w:p>
  </w:comment>
  <w:comment w:id="455" w:author="Usuario de Microsoft Office" w:date="2023-03-24T15:04:00Z" w:initials="UdMO">
    <w:p w14:paraId="19C68C1F" w14:textId="29F4FF05" w:rsidR="00F53CDB" w:rsidRDefault="00F53CDB">
      <w:pPr>
        <w:pStyle w:val="CommentText"/>
      </w:pPr>
      <w:r>
        <w:rPr>
          <w:rStyle w:val="CommentReference"/>
        </w:rPr>
        <w:annotationRef/>
      </w:r>
      <w:proofErr w:type="spellStart"/>
      <w:r>
        <w:t>Cual</w:t>
      </w:r>
      <w:proofErr w:type="spellEnd"/>
      <w:r>
        <w:t xml:space="preserve"> </w:t>
      </w:r>
      <w:proofErr w:type="spellStart"/>
      <w:r>
        <w:t>efecto</w:t>
      </w:r>
      <w:proofErr w:type="spellEnd"/>
      <w:r>
        <w:t>?</w:t>
      </w:r>
    </w:p>
  </w:comment>
  <w:comment w:id="459" w:author="Usuario de Microsoft Office" w:date="2023-03-24T15:05:00Z" w:initials="UdMO">
    <w:p w14:paraId="3E4403DF" w14:textId="2BDA50F5" w:rsidR="00F53CDB" w:rsidRPr="00F53CDB" w:rsidRDefault="00F53CDB">
      <w:pPr>
        <w:pStyle w:val="CommentText"/>
        <w:rPr>
          <w:lang w:val="es-ES"/>
        </w:rPr>
      </w:pPr>
      <w:r>
        <w:rPr>
          <w:rStyle w:val="CommentReference"/>
        </w:rPr>
        <w:annotationRef/>
      </w:r>
      <w:proofErr w:type="gramStart"/>
      <w:r w:rsidRPr="00F53CDB">
        <w:rPr>
          <w:lang w:val="es-ES"/>
        </w:rPr>
        <w:t>Especificar en que consiste la di</w:t>
      </w:r>
      <w:r>
        <w:rPr>
          <w:lang w:val="es-ES"/>
        </w:rPr>
        <w:t>ferencia?</w:t>
      </w:r>
      <w:proofErr w:type="gramEnd"/>
    </w:p>
  </w:comment>
  <w:comment w:id="460" w:author="Usuario de Microsoft Office" w:date="2023-03-24T15:06:00Z" w:initials="UdMO">
    <w:p w14:paraId="7160850B" w14:textId="1F338B44" w:rsidR="00F53CDB" w:rsidRDefault="00F53CDB">
      <w:pPr>
        <w:pStyle w:val="CommentText"/>
      </w:pPr>
      <w:r>
        <w:rPr>
          <w:rStyle w:val="CommentReference"/>
        </w:rPr>
        <w:annotationRef/>
      </w:r>
      <w:r>
        <w:t xml:space="preserve">De </w:t>
      </w:r>
      <w:proofErr w:type="spellStart"/>
      <w:r>
        <w:t>cuales</w:t>
      </w:r>
      <w:proofErr w:type="spellEnd"/>
      <w:r>
        <w:t>?</w:t>
      </w:r>
    </w:p>
  </w:comment>
  <w:comment w:id="465" w:author="Usuario de Microsoft Office" w:date="2023-03-24T15:06:00Z" w:initials="UdMO">
    <w:p w14:paraId="77ED7981" w14:textId="570CE228" w:rsidR="00F53CDB" w:rsidRDefault="00F53CDB">
      <w:pPr>
        <w:pStyle w:val="CommentText"/>
      </w:pPr>
      <w:r>
        <w:rPr>
          <w:rStyle w:val="CommentReference"/>
        </w:rPr>
        <w:annotationRef/>
      </w:r>
      <w:r>
        <w:t xml:space="preserve">Que </w:t>
      </w:r>
      <w:proofErr w:type="spellStart"/>
      <w:r>
        <w:t>es</w:t>
      </w:r>
      <w:proofErr w:type="spellEnd"/>
      <w:r>
        <w:t xml:space="preserve"> </w:t>
      </w:r>
      <w:proofErr w:type="spellStart"/>
      <w:r>
        <w:t>esto</w:t>
      </w:r>
      <w:proofErr w:type="spellEnd"/>
      <w:r>
        <w:t xml:space="preserve"> </w:t>
      </w:r>
      <w:proofErr w:type="spellStart"/>
      <w:r>
        <w:t>exactamente</w:t>
      </w:r>
      <w:proofErr w:type="spellEnd"/>
      <w:r>
        <w:t>?</w:t>
      </w:r>
    </w:p>
  </w:comment>
  <w:comment w:id="467" w:author="Usuario de Microsoft Office" w:date="2023-03-24T15:07:00Z" w:initials="UdMO">
    <w:p w14:paraId="397EDB37" w14:textId="72496242" w:rsidR="00F53CDB" w:rsidRPr="00F53CDB" w:rsidRDefault="00F53CDB">
      <w:pPr>
        <w:pStyle w:val="CommentText"/>
        <w:rPr>
          <w:lang w:val="es-ES"/>
        </w:rPr>
      </w:pPr>
      <w:r>
        <w:rPr>
          <w:rStyle w:val="CommentReference"/>
        </w:rPr>
        <w:annotationRef/>
      </w:r>
      <w:r w:rsidRPr="00F53CDB">
        <w:rPr>
          <w:lang w:val="es-ES"/>
        </w:rPr>
        <w:t xml:space="preserve">Ya que no </w:t>
      </w:r>
      <w:proofErr w:type="spellStart"/>
      <w:r w:rsidRPr="00F53CDB">
        <w:rPr>
          <w:lang w:val="es-ES"/>
        </w:rPr>
        <w:t>entendi</w:t>
      </w:r>
      <w:proofErr w:type="spellEnd"/>
      <w:r w:rsidRPr="00F53CDB">
        <w:rPr>
          <w:lang w:val="es-ES"/>
        </w:rPr>
        <w:t xml:space="preserve"> bien a que se re</w:t>
      </w:r>
      <w:r>
        <w:rPr>
          <w:lang w:val="es-ES"/>
        </w:rPr>
        <w:t xml:space="preserve">fiere por convención, esto no me parece tan claro. </w:t>
      </w:r>
      <w:proofErr w:type="gramStart"/>
      <w:r>
        <w:rPr>
          <w:lang w:val="es-ES"/>
        </w:rPr>
        <w:t>Tal vez puede dar un ejemplo?</w:t>
      </w:r>
      <w:proofErr w:type="gramEnd"/>
    </w:p>
  </w:comment>
  <w:comment w:id="469" w:author="Usuario de Microsoft Office" w:date="2023-03-24T15:07:00Z" w:initials="UdMO">
    <w:p w14:paraId="044B7B8F" w14:textId="392379E2" w:rsidR="00F53CDB" w:rsidRDefault="00F53CDB">
      <w:pPr>
        <w:pStyle w:val="CommentText"/>
      </w:pPr>
      <w:r>
        <w:rPr>
          <w:rStyle w:val="CommentReference"/>
        </w:rPr>
        <w:annotationRef/>
      </w:r>
      <w:proofErr w:type="spellStart"/>
      <w:r>
        <w:t>Cuales</w:t>
      </w:r>
      <w:proofErr w:type="spellEnd"/>
      <w:r>
        <w:t xml:space="preserve"> dos </w:t>
      </w:r>
      <w:proofErr w:type="spellStart"/>
      <w:r>
        <w:t>tipos</w:t>
      </w:r>
      <w:proofErr w:type="spellEnd"/>
      <w:r>
        <w:t>?</w:t>
      </w:r>
    </w:p>
  </w:comment>
  <w:comment w:id="473" w:author="Usuario de Microsoft Office" w:date="2023-03-24T15:08:00Z" w:initials="UdMO">
    <w:p w14:paraId="4F8BC7B7" w14:textId="0774C012" w:rsidR="00F53CDB" w:rsidRPr="00F53CDB" w:rsidRDefault="00F53CDB">
      <w:pPr>
        <w:pStyle w:val="CommentText"/>
        <w:rPr>
          <w:lang w:val="es-ES"/>
        </w:rPr>
      </w:pPr>
      <w:r>
        <w:rPr>
          <w:rStyle w:val="CommentReference"/>
        </w:rPr>
        <w:annotationRef/>
      </w:r>
      <w:proofErr w:type="gramStart"/>
      <w:r w:rsidRPr="00F53CDB">
        <w:rPr>
          <w:lang w:val="es-ES"/>
        </w:rPr>
        <w:t>Como es que se concluye esto</w:t>
      </w:r>
      <w:r>
        <w:rPr>
          <w:lang w:val="es-ES"/>
        </w:rPr>
        <w:t>?</w:t>
      </w:r>
      <w:proofErr w:type="gramEnd"/>
    </w:p>
  </w:comment>
  <w:comment w:id="491" w:author="Usuario de Microsoft Office" w:date="2023-03-24T15:13:00Z" w:initials="UdMO">
    <w:p w14:paraId="3D510FC2" w14:textId="08E113B6" w:rsidR="00CF5591" w:rsidRPr="00CF5591" w:rsidRDefault="00CF5591">
      <w:pPr>
        <w:pStyle w:val="CommentText"/>
        <w:rPr>
          <w:lang w:val="es-ES"/>
        </w:rPr>
      </w:pPr>
      <w:r>
        <w:rPr>
          <w:rStyle w:val="CommentReference"/>
        </w:rPr>
        <w:annotationRef/>
      </w:r>
      <w:r w:rsidRPr="00CF5591">
        <w:rPr>
          <w:lang w:val="es-ES"/>
        </w:rPr>
        <w:t xml:space="preserve">Pensando en entender bien cual es el </w:t>
      </w:r>
      <w:r>
        <w:rPr>
          <w:lang w:val="es-ES"/>
        </w:rPr>
        <w:t xml:space="preserve">problema, </w:t>
      </w:r>
      <w:proofErr w:type="gramStart"/>
      <w:r>
        <w:rPr>
          <w:lang w:val="es-ES"/>
        </w:rPr>
        <w:t>qué concluyeron entonces?</w:t>
      </w:r>
      <w:proofErr w:type="gramEnd"/>
      <w:r>
        <w:rPr>
          <w:lang w:val="es-ES"/>
        </w:rPr>
        <w:t xml:space="preserve"> </w:t>
      </w:r>
      <w:proofErr w:type="gramStart"/>
      <w:r>
        <w:rPr>
          <w:lang w:val="es-ES"/>
        </w:rPr>
        <w:t xml:space="preserve">Que la señal no era un </w:t>
      </w:r>
      <w:proofErr w:type="spellStart"/>
      <w:r>
        <w:rPr>
          <w:lang w:val="es-ES"/>
        </w:rPr>
        <w:t>badge</w:t>
      </w:r>
      <w:proofErr w:type="spellEnd"/>
      <w:r>
        <w:rPr>
          <w:lang w:val="es-ES"/>
        </w:rPr>
        <w:t xml:space="preserve"> of status?</w:t>
      </w:r>
      <w:proofErr w:type="gramEnd"/>
    </w:p>
  </w:comment>
  <w:comment w:id="497" w:author="Usuario de Microsoft Office" w:date="2023-03-24T15:10:00Z" w:initials="UdMO">
    <w:p w14:paraId="10AE5DEF" w14:textId="7E0115BA" w:rsidR="00CF5591" w:rsidRPr="00CF5591" w:rsidRDefault="00CF5591">
      <w:pPr>
        <w:pStyle w:val="CommentText"/>
        <w:rPr>
          <w:lang w:val="es-ES"/>
        </w:rPr>
      </w:pPr>
      <w:r>
        <w:rPr>
          <w:rStyle w:val="CommentReference"/>
        </w:rPr>
        <w:annotationRef/>
      </w:r>
      <w:r w:rsidRPr="00CF5591">
        <w:rPr>
          <w:lang w:val="es-ES"/>
        </w:rPr>
        <w:t>Estoy teniendo dificultad con este termino tal vez</w:t>
      </w:r>
      <w:r>
        <w:rPr>
          <w:lang w:val="es-ES"/>
        </w:rPr>
        <w:t xml:space="preserve"> porque en el ms aparece por primera vez en la discusión. No fue algo que se presentara en la introducción ni que se usara para describir los resultados.</w:t>
      </w:r>
      <w:r w:rsidR="00DE34BF">
        <w:rPr>
          <w:noProof/>
          <w:lang w:val="es-ES"/>
        </w:rPr>
        <w:t xml:space="preserve"> </w:t>
      </w:r>
      <w:r w:rsidR="00DE34BF">
        <w:rPr>
          <w:noProof/>
          <w:lang w:val="es-ES"/>
        </w:rPr>
        <w:t xml:space="preserve"> Especi</w:t>
      </w:r>
      <w:r w:rsidR="00DE34BF">
        <w:rPr>
          <w:noProof/>
          <w:lang w:val="es-ES"/>
        </w:rPr>
        <w:t xml:space="preserve">ficamente </w:t>
      </w:r>
      <w:r w:rsidR="00DE34BF">
        <w:rPr>
          <w:noProof/>
          <w:lang w:val="es-ES"/>
        </w:rPr>
        <w:t>a</w:t>
      </w:r>
      <w:r w:rsidR="00DE34BF">
        <w:rPr>
          <w:noProof/>
          <w:lang w:val="es-ES"/>
        </w:rPr>
        <w:t xml:space="preserve"> c</w:t>
      </w:r>
      <w:r w:rsidR="00DE34BF">
        <w:rPr>
          <w:noProof/>
          <w:lang w:val="es-ES"/>
        </w:rPr>
        <w:t>ual convencion se refiere ac</w:t>
      </w:r>
      <w:r w:rsidR="00DE34BF">
        <w:rPr>
          <w:noProof/>
          <w:lang w:val="es-ES"/>
        </w:rPr>
        <w:t>á</w:t>
      </w:r>
      <w:r w:rsidR="00DE34BF">
        <w:rPr>
          <w:noProof/>
          <w:lang w:val="es-ES"/>
        </w:rPr>
        <w:t>?</w:t>
      </w:r>
    </w:p>
  </w:comment>
  <w:comment w:id="498" w:author="Usuario de Microsoft Office" w:date="2023-03-24T15:11:00Z" w:initials="UdMO">
    <w:p w14:paraId="6774995F" w14:textId="13DEF7FF" w:rsidR="00CF5591" w:rsidRDefault="00CF5591">
      <w:pPr>
        <w:pStyle w:val="CommentText"/>
      </w:pPr>
      <w:r>
        <w:rPr>
          <w:rStyle w:val="CommentReference"/>
        </w:rPr>
        <w:annotationRef/>
      </w:r>
      <w:proofErr w:type="spellStart"/>
      <w:r>
        <w:t>Cuales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AC369F" w15:done="0"/>
  <w15:commentEx w15:paraId="2CB836D9" w15:done="0"/>
  <w15:commentEx w15:paraId="321CE871" w15:done="0"/>
  <w15:commentEx w15:paraId="1A0E0714" w15:done="0"/>
  <w15:commentEx w15:paraId="27323D72" w15:done="0"/>
  <w15:commentEx w15:paraId="0EAB2EAA" w15:done="0"/>
  <w15:commentEx w15:paraId="622E309C" w15:done="0"/>
  <w15:commentEx w15:paraId="2406E036" w15:done="0"/>
  <w15:commentEx w15:paraId="2A286D50" w15:done="0"/>
  <w15:commentEx w15:paraId="322C4B09" w15:done="0"/>
  <w15:commentEx w15:paraId="65E169E7" w15:done="0"/>
  <w15:commentEx w15:paraId="0A50B8DC" w15:done="0"/>
  <w15:commentEx w15:paraId="07A544D0" w15:done="0"/>
  <w15:commentEx w15:paraId="663E4496" w15:done="0"/>
  <w15:commentEx w15:paraId="1678BE5E" w15:done="0"/>
  <w15:commentEx w15:paraId="1A91D0E5" w15:done="0"/>
  <w15:commentEx w15:paraId="041BB03B" w15:done="0"/>
  <w15:commentEx w15:paraId="6C084280" w15:done="0"/>
  <w15:commentEx w15:paraId="3C7F2283" w15:done="0"/>
  <w15:commentEx w15:paraId="5A810942" w15:done="0"/>
  <w15:commentEx w15:paraId="7ABA8539" w15:done="0"/>
  <w15:commentEx w15:paraId="0CEDB558" w15:done="0"/>
  <w15:commentEx w15:paraId="73060801" w15:done="0"/>
  <w15:commentEx w15:paraId="54E60880" w15:done="0"/>
  <w15:commentEx w15:paraId="31BF7159" w15:done="0"/>
  <w15:commentEx w15:paraId="23523191" w15:done="0"/>
  <w15:commentEx w15:paraId="039FA91E" w15:done="0"/>
  <w15:commentEx w15:paraId="64140314" w15:done="0"/>
  <w15:commentEx w15:paraId="09BF317F" w15:done="0"/>
  <w15:commentEx w15:paraId="508BF0AA" w15:done="0"/>
  <w15:commentEx w15:paraId="2CCBB946" w15:done="0"/>
  <w15:commentEx w15:paraId="1C4DA120" w15:done="0"/>
  <w15:commentEx w15:paraId="711695A6" w15:done="0"/>
  <w15:commentEx w15:paraId="1C3345D4" w15:done="0"/>
  <w15:commentEx w15:paraId="24BBCD9F" w15:done="0"/>
  <w15:commentEx w15:paraId="000F4C96" w15:done="0"/>
  <w15:commentEx w15:paraId="246F2F0E" w15:done="0"/>
  <w15:commentEx w15:paraId="1A9312BE" w15:done="0"/>
  <w15:commentEx w15:paraId="091E9738" w15:done="0"/>
  <w15:commentEx w15:paraId="744B3950" w15:done="0"/>
  <w15:commentEx w15:paraId="114CCDDE" w15:done="0"/>
  <w15:commentEx w15:paraId="78444DF9" w15:done="0"/>
  <w15:commentEx w15:paraId="617635AB" w15:done="0"/>
  <w15:commentEx w15:paraId="19C68C1F" w15:done="0"/>
  <w15:commentEx w15:paraId="3E4403DF" w15:done="0"/>
  <w15:commentEx w15:paraId="7160850B" w15:done="0"/>
  <w15:commentEx w15:paraId="77ED7981" w15:done="0"/>
  <w15:commentEx w15:paraId="397EDB37" w15:done="0"/>
  <w15:commentEx w15:paraId="044B7B8F" w15:done="0"/>
  <w15:commentEx w15:paraId="4F8BC7B7" w15:done="0"/>
  <w15:commentEx w15:paraId="3D510FC2" w15:done="0"/>
  <w15:commentEx w15:paraId="10AE5DEF" w15:done="0"/>
  <w15:commentEx w15:paraId="677499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AC369F" w16cid:durableId="27C59BFC"/>
  <w16cid:commentId w16cid:paraId="2CB836D9" w16cid:durableId="27C59D28"/>
  <w16cid:commentId w16cid:paraId="321CE871" w16cid:durableId="27C59DAD"/>
  <w16cid:commentId w16cid:paraId="1A0E0714" w16cid:durableId="27C59DC0"/>
  <w16cid:commentId w16cid:paraId="27323D72" w16cid:durableId="27C59E16"/>
  <w16cid:commentId w16cid:paraId="0EAB2EAA" w16cid:durableId="27C59EE8"/>
  <w16cid:commentId w16cid:paraId="622E309C" w16cid:durableId="27C59F3A"/>
  <w16cid:commentId w16cid:paraId="2406E036" w16cid:durableId="27C59F49"/>
  <w16cid:commentId w16cid:paraId="2A286D50" w16cid:durableId="27C59F92"/>
  <w16cid:commentId w16cid:paraId="322C4B09" w16cid:durableId="27C59FF9"/>
  <w16cid:commentId w16cid:paraId="65E169E7" w16cid:durableId="27C5A04D"/>
  <w16cid:commentId w16cid:paraId="0A50B8DC" w16cid:durableId="27C5A06B"/>
  <w16cid:commentId w16cid:paraId="07A544D0" w16cid:durableId="27C5A1F7"/>
  <w16cid:commentId w16cid:paraId="663E4496" w16cid:durableId="27C5A2A0"/>
  <w16cid:commentId w16cid:paraId="1678BE5E" w16cid:durableId="27C5A229"/>
  <w16cid:commentId w16cid:paraId="1A91D0E5" w16cid:durableId="27C5A260"/>
  <w16cid:commentId w16cid:paraId="041BB03B" w16cid:durableId="27C5A270"/>
  <w16cid:commentId w16cid:paraId="6C084280" w16cid:durableId="27C5A2F8"/>
  <w16cid:commentId w16cid:paraId="3C7F2283" w16cid:durableId="27C5A35E"/>
  <w16cid:commentId w16cid:paraId="5A810942" w16cid:durableId="27C6ECD6"/>
  <w16cid:commentId w16cid:paraId="7ABA8539" w16cid:durableId="27C5A3E9"/>
  <w16cid:commentId w16cid:paraId="0CEDB558" w16cid:durableId="27C5A465"/>
  <w16cid:commentId w16cid:paraId="73060801" w16cid:durableId="27C5A54D"/>
  <w16cid:commentId w16cid:paraId="54E60880" w16cid:durableId="27C6EE52"/>
  <w16cid:commentId w16cid:paraId="31BF7159" w16cid:durableId="27C5A5E2"/>
  <w16cid:commentId w16cid:paraId="23523191" w16cid:durableId="27C5A61D"/>
  <w16cid:commentId w16cid:paraId="039FA91E" w16cid:durableId="27C6F296"/>
  <w16cid:commentId w16cid:paraId="64140314" w16cid:durableId="27C6F362"/>
  <w16cid:commentId w16cid:paraId="09BF317F" w16cid:durableId="27C6F418"/>
  <w16cid:commentId w16cid:paraId="508BF0AA" w16cid:durableId="27C6F466"/>
  <w16cid:commentId w16cid:paraId="2CCBB946" w16cid:durableId="27C70DD7"/>
  <w16cid:commentId w16cid:paraId="1C4DA120" w16cid:durableId="27C81AC0"/>
  <w16cid:commentId w16cid:paraId="711695A6" w16cid:durableId="27C83483"/>
  <w16cid:commentId w16cid:paraId="1C3345D4" w16cid:durableId="27C837EA"/>
  <w16cid:commentId w16cid:paraId="24BBCD9F" w16cid:durableId="27C83897"/>
  <w16cid:commentId w16cid:paraId="000F4C96" w16cid:durableId="27C838A5"/>
  <w16cid:commentId w16cid:paraId="246F2F0E" w16cid:durableId="27C838F5"/>
  <w16cid:commentId w16cid:paraId="1A9312BE" w16cid:durableId="27C83A0C"/>
  <w16cid:commentId w16cid:paraId="091E9738" w16cid:durableId="27C83924"/>
  <w16cid:commentId w16cid:paraId="744B3950" w16cid:durableId="27C83969"/>
  <w16cid:commentId w16cid:paraId="114CCDDE" w16cid:durableId="27C839F3"/>
  <w16cid:commentId w16cid:paraId="78444DF9" w16cid:durableId="27C8397E"/>
  <w16cid:commentId w16cid:paraId="617635AB" w16cid:durableId="27C83A51"/>
  <w16cid:commentId w16cid:paraId="19C68C1F" w16cid:durableId="27C83A67"/>
  <w16cid:commentId w16cid:paraId="3E4403DF" w16cid:durableId="27C83AB7"/>
  <w16cid:commentId w16cid:paraId="7160850B" w16cid:durableId="27C83AD8"/>
  <w16cid:commentId w16cid:paraId="77ED7981" w16cid:durableId="27C83AFB"/>
  <w16cid:commentId w16cid:paraId="397EDB37" w16cid:durableId="27C83B16"/>
  <w16cid:commentId w16cid:paraId="044B7B8F" w16cid:durableId="27C83B3E"/>
  <w16cid:commentId w16cid:paraId="4F8BC7B7" w16cid:durableId="27C83B78"/>
  <w16cid:commentId w16cid:paraId="3D510FC2" w16cid:durableId="27C83C9D"/>
  <w16cid:commentId w16cid:paraId="10AE5DEF" w16cid:durableId="27C83BF8"/>
  <w16cid:commentId w16cid:paraId="6774995F" w16cid:durableId="27C83C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B003B5" w14:textId="77777777" w:rsidR="00DE34BF" w:rsidRDefault="00DE34BF">
      <w:pPr>
        <w:spacing w:after="0"/>
      </w:pPr>
      <w:r>
        <w:separator/>
      </w:r>
    </w:p>
  </w:endnote>
  <w:endnote w:type="continuationSeparator" w:id="0">
    <w:p w14:paraId="2A6CAD59" w14:textId="77777777" w:rsidR="00DE34BF" w:rsidRDefault="00DE34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12D26" w14:textId="77777777" w:rsidR="00DE34BF" w:rsidRDefault="00DE34BF">
      <w:r>
        <w:separator/>
      </w:r>
    </w:p>
  </w:footnote>
  <w:footnote w:type="continuationSeparator" w:id="0">
    <w:p w14:paraId="7ADAEFB4" w14:textId="77777777" w:rsidR="00DE34BF" w:rsidRDefault="00DE34BF">
      <w:r>
        <w:continuationSeparator/>
      </w:r>
    </w:p>
  </w:footnote>
  <w:footnote w:id="1">
    <w:p w14:paraId="6F1CB48A" w14:textId="77777777" w:rsidR="00805615" w:rsidRPr="00E652EA" w:rsidRDefault="00805615">
      <w:pPr>
        <w:pStyle w:val="FootnoteText"/>
        <w:rPr>
          <w:lang w:val="es-ES"/>
        </w:rPr>
      </w:pPr>
      <w:r>
        <w:rPr>
          <w:rStyle w:val="FootnoteReference"/>
        </w:rPr>
        <w:footnoteRef/>
      </w:r>
      <w:r w:rsidRPr="00E652EA">
        <w:rPr>
          <w:lang w:val="es-ES"/>
        </w:rPr>
        <w:t xml:space="preserve"> Laboratorio de Biología Evolutiva de Vertebrados, Departamento de Ciencias Biológicas, Universidad de los Andes, Bogotá, Colombia</w:t>
      </w:r>
    </w:p>
  </w:footnote>
  <w:footnote w:id="2">
    <w:p w14:paraId="3B470E24" w14:textId="77777777" w:rsidR="00805615" w:rsidRDefault="00805615">
      <w:pPr>
        <w:pStyle w:val="FootnoteText"/>
      </w:pPr>
      <w:r>
        <w:rPr>
          <w:rStyle w:val="FootnoteReference"/>
        </w:rPr>
        <w:footnoteRef/>
      </w:r>
      <w:r>
        <w:t xml:space="preserve"> Institute of Biology, University of Neuchâtel, Neuchâtel, Switzerland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92EE2C3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uario de Microsoft Office">
    <w15:presenceInfo w15:providerId="None" w15:userId="Usuario de Microsoft Offic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embedSystemFonts/>
  <w:hideSpelling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4D0D"/>
    <w:rsid w:val="00060CFC"/>
    <w:rsid w:val="001D63F6"/>
    <w:rsid w:val="001E1673"/>
    <w:rsid w:val="00270E4D"/>
    <w:rsid w:val="003350C6"/>
    <w:rsid w:val="00443C5D"/>
    <w:rsid w:val="004C37C2"/>
    <w:rsid w:val="00503624"/>
    <w:rsid w:val="00511FAF"/>
    <w:rsid w:val="0061714D"/>
    <w:rsid w:val="006206DA"/>
    <w:rsid w:val="0069653B"/>
    <w:rsid w:val="00805615"/>
    <w:rsid w:val="00856058"/>
    <w:rsid w:val="009902C7"/>
    <w:rsid w:val="009C3055"/>
    <w:rsid w:val="009D4D0D"/>
    <w:rsid w:val="00AB2641"/>
    <w:rsid w:val="00AB2776"/>
    <w:rsid w:val="00AE5BDB"/>
    <w:rsid w:val="00BD06CD"/>
    <w:rsid w:val="00C272A0"/>
    <w:rsid w:val="00CD6ACF"/>
    <w:rsid w:val="00CE7BC0"/>
    <w:rsid w:val="00CF1FF5"/>
    <w:rsid w:val="00CF5591"/>
    <w:rsid w:val="00D031B9"/>
    <w:rsid w:val="00D15D0B"/>
    <w:rsid w:val="00DC052B"/>
    <w:rsid w:val="00DE34BF"/>
    <w:rsid w:val="00E64E8F"/>
    <w:rsid w:val="00E652EA"/>
    <w:rsid w:val="00EC711C"/>
    <w:rsid w:val="00F53C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AA5D0"/>
  <w15:docId w15:val="{423533EF-57DD-8945-912A-83E6E5D3E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E652EA"/>
    <w:rPr>
      <w:sz w:val="16"/>
      <w:szCs w:val="16"/>
    </w:rPr>
  </w:style>
  <w:style w:type="paragraph" w:styleId="CommentText">
    <w:name w:val="annotation text"/>
    <w:basedOn w:val="Normal"/>
    <w:link w:val="CommentTextChar"/>
    <w:semiHidden/>
    <w:unhideWhenUsed/>
    <w:rsid w:val="00E652EA"/>
    <w:rPr>
      <w:sz w:val="20"/>
      <w:szCs w:val="20"/>
    </w:rPr>
  </w:style>
  <w:style w:type="character" w:customStyle="1" w:styleId="CommentTextChar">
    <w:name w:val="Comment Text Char"/>
    <w:basedOn w:val="DefaultParagraphFont"/>
    <w:link w:val="CommentText"/>
    <w:semiHidden/>
    <w:rsid w:val="00E652EA"/>
    <w:rPr>
      <w:sz w:val="20"/>
      <w:szCs w:val="20"/>
    </w:rPr>
  </w:style>
  <w:style w:type="paragraph" w:styleId="CommentSubject">
    <w:name w:val="annotation subject"/>
    <w:basedOn w:val="CommentText"/>
    <w:next w:val="CommentText"/>
    <w:link w:val="CommentSubjectChar"/>
    <w:semiHidden/>
    <w:unhideWhenUsed/>
    <w:rsid w:val="00E652EA"/>
    <w:rPr>
      <w:b/>
      <w:bCs/>
    </w:rPr>
  </w:style>
  <w:style w:type="character" w:customStyle="1" w:styleId="CommentSubjectChar">
    <w:name w:val="Comment Subject Char"/>
    <w:basedOn w:val="CommentTextChar"/>
    <w:link w:val="CommentSubject"/>
    <w:semiHidden/>
    <w:rsid w:val="00E652EA"/>
    <w:rPr>
      <w:b/>
      <w:bCs/>
      <w:sz w:val="20"/>
      <w:szCs w:val="20"/>
    </w:rPr>
  </w:style>
  <w:style w:type="paragraph" w:styleId="BalloonText">
    <w:name w:val="Balloon Text"/>
    <w:basedOn w:val="Normal"/>
    <w:link w:val="BalloonTextChar"/>
    <w:semiHidden/>
    <w:unhideWhenUsed/>
    <w:rsid w:val="00E652E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652EA"/>
    <w:rPr>
      <w:rFonts w:ascii="Times New Roman" w:hAnsi="Times New Roman" w:cs="Times New Roman"/>
      <w:sz w:val="18"/>
      <w:szCs w:val="18"/>
    </w:rPr>
  </w:style>
  <w:style w:type="paragraph" w:styleId="Revision">
    <w:name w:val="Revision"/>
    <w:hidden/>
    <w:semiHidden/>
    <w:rsid w:val="00AB26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38/415609a" TargetMode="External"/><Relationship Id="rId26" Type="http://schemas.openxmlformats.org/officeDocument/2006/relationships/hyperlink" Target="https://doi.org/10.1016/S0022-5193(05)80088-8" TargetMode="External"/><Relationship Id="rId39" Type="http://schemas.openxmlformats.org/officeDocument/2006/relationships/hyperlink" Target="https://doi.org/10.1086/707519" TargetMode="External"/><Relationship Id="rId21" Type="http://schemas.openxmlformats.org/officeDocument/2006/relationships/hyperlink" Target="https://doi.org/10.1086/694822" TargetMode="External"/><Relationship Id="rId34" Type="http://schemas.openxmlformats.org/officeDocument/2006/relationships/hyperlink" Target="https://doi.org/10.1038/s41598-019-52781-7" TargetMode="External"/><Relationship Id="rId42" Type="http://schemas.openxmlformats.org/officeDocument/2006/relationships/hyperlink" Target="https://doi.org/10.7554/eLife.37385" TargetMode="External"/><Relationship Id="rId47" Type="http://schemas.openxmlformats.org/officeDocument/2006/relationships/theme" Target="theme/theme1.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007/s00265-021-02976-8" TargetMode="External"/><Relationship Id="rId29" Type="http://schemas.openxmlformats.org/officeDocument/2006/relationships/hyperlink" Target="https://doi.org/10.1098/rspb.1997.021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93/beheco/ars085" TargetMode="External"/><Relationship Id="rId32" Type="http://schemas.openxmlformats.org/officeDocument/2006/relationships/hyperlink" Target="https://doi.org/10.1111/1365-2656.13691" TargetMode="External"/><Relationship Id="rId37" Type="http://schemas.openxmlformats.org/officeDocument/2006/relationships/hyperlink" Target="https://doi.org/10.1016/0022-5193(74)90111-8" TargetMode="External"/><Relationship Id="rId40" Type="http://schemas.openxmlformats.org/officeDocument/2006/relationships/hyperlink" Target="https://doi.org/10.1126/science.224.4645.171"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098/rsos.160734" TargetMode="External"/><Relationship Id="rId28" Type="http://schemas.openxmlformats.org/officeDocument/2006/relationships/hyperlink" Target="https://doi.org/10.1098/rstb.2012.0217" TargetMode="External"/><Relationship Id="rId36" Type="http://schemas.openxmlformats.org/officeDocument/2006/relationships/hyperlink" Target="https://doi.org/10.1038/332640a0" TargetMode="External"/><Relationship Id="rId10" Type="http://schemas.openxmlformats.org/officeDocument/2006/relationships/image" Target="media/image1.png"/><Relationship Id="rId19" Type="http://schemas.openxmlformats.org/officeDocument/2006/relationships/hyperlink" Target="https://doi.org/10.1111/j.1420-9101.2010.02175.x" TargetMode="External"/><Relationship Id="rId31" Type="http://schemas.openxmlformats.org/officeDocument/2006/relationships/hyperlink" Target="https://doi.org/10.1093/icb/23.2.291" TargetMode="External"/><Relationship Id="rId44" Type="http://schemas.openxmlformats.org/officeDocument/2006/relationships/hyperlink" Target="https://doi.org/10.1016/0022-5193(75)90111-3"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doi.org/10.1093/beheco/arv184" TargetMode="External"/><Relationship Id="rId27" Type="http://schemas.openxmlformats.org/officeDocument/2006/relationships/hyperlink" Target="https://doi.org/10.1016/S0003-3472(05)80600-1" TargetMode="External"/><Relationship Id="rId30" Type="http://schemas.openxmlformats.org/officeDocument/2006/relationships/hyperlink" Target="https://doi.org/10.1007/BF00164045" TargetMode="External"/><Relationship Id="rId35" Type="http://schemas.openxmlformats.org/officeDocument/2006/relationships/hyperlink" Target="https://doi.org/10.1111/jzo.12204" TargetMode="External"/><Relationship Id="rId43" Type="http://schemas.openxmlformats.org/officeDocument/2006/relationships/hyperlink" Target="https://doi.org/10.1038/nature02949" TargetMode="Externa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doi.org/10.1038/nature07538" TargetMode="External"/><Relationship Id="rId25" Type="http://schemas.openxmlformats.org/officeDocument/2006/relationships/hyperlink" Target="https://doi.org/10.1016/j.beproc.2018.01.008" TargetMode="External"/><Relationship Id="rId33" Type="http://schemas.openxmlformats.org/officeDocument/2006/relationships/hyperlink" Target="https://doi.org/10.1098/rspb.2022.2081" TargetMode="External"/><Relationship Id="rId38" Type="http://schemas.openxmlformats.org/officeDocument/2006/relationships/hyperlink" Target="https://doi.org/10.1098/rstb.2015.0089" TargetMode="External"/><Relationship Id="rId46" Type="http://schemas.microsoft.com/office/2011/relationships/people" Target="people.xml"/><Relationship Id="rId20" Type="http://schemas.openxmlformats.org/officeDocument/2006/relationships/hyperlink" Target="https://doi.org/10.1016/j.ympev.2006.12.012" TargetMode="External"/><Relationship Id="rId41" Type="http://schemas.openxmlformats.org/officeDocument/2006/relationships/hyperlink" Target="https://doi.org/10.2307/2407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21</Pages>
  <Words>7591</Words>
  <Characters>43274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 Quiñones; C. Daniel Cadena*; Redouan Bshary</dc:creator>
  <cp:keywords/>
  <cp:lastModifiedBy>Usuario de Microsoft Office</cp:lastModifiedBy>
  <cp:revision>14</cp:revision>
  <dcterms:created xsi:type="dcterms:W3CDTF">2023-03-22T15:31:00Z</dcterms:created>
  <dcterms:modified xsi:type="dcterms:W3CDTF">2023-03-24T20:19:00Z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Adaptive behavioural responses often depend on qualities of the interacting partner of an individual. For example, when competing for resources, an individual might be better off escalating fights with individuals of lower quality, while restraining from </vt:lpwstr>
  </property>
  <property fmtid="{D5CDD505-2E9C-101B-9397-08002B2CF9AE}" pid="3" name="bibliography">
    <vt:lpwstr>../SocialMorphCue.bib</vt:lpwstr>
  </property>
  <property fmtid="{D5CDD505-2E9C-101B-9397-08002B2CF9AE}" pid="4" name="date">
    <vt:lpwstr>March 22, 2023</vt:lpwstr>
  </property>
  <property fmtid="{D5CDD505-2E9C-101B-9397-08002B2CF9AE}" pid="5" name="fig_caption">
    <vt:lpwstr>True</vt:lpwstr>
  </property>
  <property fmtid="{D5CDD505-2E9C-101B-9397-08002B2CF9AE}" pid="6" name="fontsize">
    <vt:lpwstr>12pt</vt:lpwstr>
  </property>
  <property fmtid="{D5CDD505-2E9C-101B-9397-08002B2CF9AE}" pid="7" name="header-includes">
    <vt:lpwstr/>
  </property>
  <property fmtid="{D5CDD505-2E9C-101B-9397-08002B2CF9AE}" pid="8" name="keep_tex">
    <vt:lpwstr>True</vt:lpwstr>
  </property>
  <property fmtid="{D5CDD505-2E9C-101B-9397-08002B2CF9AE}" pid="9" name="linespread">
    <vt:lpwstr>2</vt:lpwstr>
  </property>
  <property fmtid="{D5CDD505-2E9C-101B-9397-08002B2CF9AE}" pid="10" name="output">
    <vt:lpwstr/>
  </property>
  <property fmtid="{D5CDD505-2E9C-101B-9397-08002B2CF9AE}" pid="11" name="spacing">
    <vt:lpwstr>double</vt:lpwstr>
  </property>
  <property fmtid="{D5CDD505-2E9C-101B-9397-08002B2CF9AE}" pid="12" name="style">
    <vt:lpwstr>C:.csl</vt:lpwstr>
  </property>
</Properties>
</file>